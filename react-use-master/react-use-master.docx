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DA18" w14:textId="77777777" w:rsidR="009D5F37" w:rsidRPr="009D5F37" w:rsidRDefault="009D5F37" w:rsidP="009D5F37">
      <w:pPr>
        <w:numPr>
          <w:ilvl w:val="0"/>
          <w:numId w:val="1"/>
        </w:numPr>
      </w:pPr>
      <w:r w:rsidRPr="009D5F37">
        <w:fldChar w:fldCharType="begin"/>
      </w:r>
      <w:r w:rsidRPr="009D5F37">
        <w:instrText xml:space="preserve"> HYPERLINK "https://github.com/streamich/react-use/blob/master/docs/Sensors.md" </w:instrText>
      </w:r>
      <w:r w:rsidRPr="009D5F37">
        <w:fldChar w:fldCharType="separate"/>
      </w:r>
      <w:r w:rsidRPr="009D5F37">
        <w:rPr>
          <w:rStyle w:val="Hipervnculo"/>
          <w:b/>
          <w:bCs/>
        </w:rPr>
        <w:br/>
        <w:t>Sensores</w:t>
      </w:r>
      <w:r w:rsidRPr="009D5F37">
        <w:fldChar w:fldCharType="end"/>
      </w:r>
    </w:p>
    <w:p w14:paraId="7331BB7C" w14:textId="202BC7DF" w:rsidR="009D5F37" w:rsidRPr="009D5F37" w:rsidRDefault="009D5F37" w:rsidP="009D5F37">
      <w:pPr>
        <w:numPr>
          <w:ilvl w:val="1"/>
          <w:numId w:val="1"/>
        </w:numPr>
      </w:pPr>
      <w:hyperlink r:id="rId5" w:history="1">
        <w:proofErr w:type="spellStart"/>
        <w:r w:rsidRPr="009D5F37">
          <w:rPr>
            <w:rStyle w:val="Hipervnculo"/>
          </w:rPr>
          <w:t>useBattery</w:t>
        </w:r>
        <w:proofErr w:type="spellEnd"/>
      </w:hyperlink>
      <w:r w:rsidRPr="009D5F37">
        <w:t>— rastrea el estado de la batería del dispositivo.</w:t>
      </w:r>
      <w:r w:rsidRPr="009D5F37">
        <mc:AlternateContent>
          <mc:Choice Requires="wps">
            <w:drawing>
              <wp:inline distT="0" distB="0" distL="0" distR="0" wp14:anchorId="0100AE45" wp14:editId="62DF00BA">
                <wp:extent cx="304800" cy="304800"/>
                <wp:effectExtent l="0" t="0" r="0" b="0"/>
                <wp:docPr id="92" name="Rectángulo 9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6EBE3" id="Rectángulo 92" o:spid="_x0000_s1026" href="https://codesandbox.io/s/qlvn662zw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F26C1F" w14:textId="71B4BD47" w:rsidR="009D5F37" w:rsidRPr="009D5F37" w:rsidRDefault="009D5F37" w:rsidP="009D5F37">
      <w:pPr>
        <w:numPr>
          <w:ilvl w:val="1"/>
          <w:numId w:val="1"/>
        </w:numPr>
      </w:pPr>
      <w:hyperlink r:id="rId7" w:history="1">
        <w:proofErr w:type="spellStart"/>
        <w:r w:rsidRPr="009D5F37">
          <w:rPr>
            <w:rStyle w:val="Hipervnculo"/>
          </w:rPr>
          <w:t>useGeolocation</w:t>
        </w:r>
        <w:proofErr w:type="spellEnd"/>
      </w:hyperlink>
      <w:r w:rsidRPr="009D5F37">
        <w:t>— rastrea el estado de ubicación geográfica del dispositivo del usuario.</w:t>
      </w:r>
      <w:r w:rsidRPr="009D5F37">
        <mc:AlternateContent>
          <mc:Choice Requires="wps">
            <w:drawing>
              <wp:inline distT="0" distB="0" distL="0" distR="0" wp14:anchorId="122A4ACF" wp14:editId="4414EC29">
                <wp:extent cx="304800" cy="304800"/>
                <wp:effectExtent l="0" t="0" r="0" b="0"/>
                <wp:docPr id="91" name="Rectángulo 91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6E836" id="Rectángulo 91" o:spid="_x0000_s1026" href="https://streamich.github.io/react-use/?path=/story/sensors-usegeolocation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2AC6A4" w14:textId="7D80E327" w:rsidR="009D5F37" w:rsidRPr="009D5F37" w:rsidRDefault="009D5F37" w:rsidP="009D5F37">
      <w:pPr>
        <w:numPr>
          <w:ilvl w:val="1"/>
          <w:numId w:val="1"/>
        </w:numPr>
      </w:pPr>
      <w:hyperlink r:id="rId9" w:history="1">
        <w:proofErr w:type="spellStart"/>
        <w:r w:rsidRPr="009D5F37">
          <w:rPr>
            <w:rStyle w:val="Hipervnculo"/>
          </w:rPr>
          <w:t>useHoveryuseHoverDirty</w:t>
        </w:r>
        <w:proofErr w:type="spellEnd"/>
      </w:hyperlink>
      <w:r w:rsidRPr="009D5F37">
        <w:t> - rastrea el estado de desplazamiento del mouse de algún elemento.</w:t>
      </w:r>
      <w:r w:rsidRPr="009D5F37">
        <mc:AlternateContent>
          <mc:Choice Requires="wps">
            <w:drawing>
              <wp:inline distT="0" distB="0" distL="0" distR="0" wp14:anchorId="7B84B473" wp14:editId="3AD0F62D">
                <wp:extent cx="304800" cy="304800"/>
                <wp:effectExtent l="0" t="0" r="0" b="0"/>
                <wp:docPr id="90" name="Rectángulo 90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8E373" id="Rectángulo 90" o:spid="_x0000_s1026" href="https://codesandbox.io/s/zpn583rv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135234" w14:textId="34A4B5E9" w:rsidR="009D5F37" w:rsidRPr="009D5F37" w:rsidRDefault="009D5F37" w:rsidP="009D5F37">
      <w:pPr>
        <w:numPr>
          <w:ilvl w:val="1"/>
          <w:numId w:val="1"/>
        </w:numPr>
      </w:pPr>
      <w:hyperlink r:id="rId11" w:history="1">
        <w:proofErr w:type="spellStart"/>
        <w:r w:rsidRPr="009D5F37">
          <w:rPr>
            <w:rStyle w:val="Hipervnculo"/>
          </w:rPr>
          <w:t>useHash</w:t>
        </w:r>
        <w:proofErr w:type="spellEnd"/>
      </w:hyperlink>
      <w:r w:rsidRPr="009D5F37">
        <w:t>— realiza un seguimiento del valor hash de la ubicación.</w:t>
      </w:r>
      <w:r w:rsidRPr="009D5F37">
        <mc:AlternateContent>
          <mc:Choice Requires="wps">
            <w:drawing>
              <wp:inline distT="0" distB="0" distL="0" distR="0" wp14:anchorId="2D0B8F89" wp14:editId="6E4A54D1">
                <wp:extent cx="304800" cy="304800"/>
                <wp:effectExtent l="0" t="0" r="0" b="0"/>
                <wp:docPr id="89" name="Rectángulo 89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80BC4" id="Rectángulo 89" o:spid="_x0000_s1026" href="https://streamich.github.io/react-use/?path=/story/sensors-usehash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455973" w14:textId="77777777" w:rsidR="009D5F37" w:rsidRPr="009D5F37" w:rsidRDefault="009D5F37" w:rsidP="009D5F37">
      <w:pPr>
        <w:numPr>
          <w:ilvl w:val="1"/>
          <w:numId w:val="1"/>
        </w:numPr>
      </w:pPr>
      <w:hyperlink r:id="rId13" w:history="1">
        <w:proofErr w:type="spellStart"/>
        <w:r w:rsidRPr="009D5F37">
          <w:rPr>
            <w:rStyle w:val="Hipervnculo"/>
          </w:rPr>
          <w:t>useIdle</w:t>
        </w:r>
        <w:proofErr w:type="spellEnd"/>
      </w:hyperlink>
      <w:r w:rsidRPr="009D5F37">
        <w:t>— realiza un seguimiento de si el usuario está inactivo.</w:t>
      </w:r>
    </w:p>
    <w:p w14:paraId="33857256" w14:textId="6B93810E" w:rsidR="009D5F37" w:rsidRPr="009D5F37" w:rsidRDefault="009D5F37" w:rsidP="009D5F37">
      <w:pPr>
        <w:numPr>
          <w:ilvl w:val="1"/>
          <w:numId w:val="1"/>
        </w:numPr>
      </w:pPr>
      <w:hyperlink r:id="rId14" w:history="1">
        <w:proofErr w:type="spellStart"/>
        <w:r w:rsidRPr="009D5F37">
          <w:rPr>
            <w:rStyle w:val="Hipervnculo"/>
          </w:rPr>
          <w:t>useIntersection</w:t>
        </w:r>
        <w:proofErr w:type="spellEnd"/>
      </w:hyperlink>
      <w:r w:rsidRPr="009D5F37">
        <w:t>— rastrea la intersección de un elemento HTML.</w:t>
      </w:r>
      <w:r w:rsidRPr="009D5F37">
        <mc:AlternateContent>
          <mc:Choice Requires="wps">
            <w:drawing>
              <wp:inline distT="0" distB="0" distL="0" distR="0" wp14:anchorId="2F8E3E48" wp14:editId="4580719D">
                <wp:extent cx="304800" cy="304800"/>
                <wp:effectExtent l="0" t="0" r="0" b="0"/>
                <wp:docPr id="88" name="Rectángulo 88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747C1" id="Rectángulo 88" o:spid="_x0000_s1026" href="https://streamich.github.io/react-use/?path=/story/sensors-useintersection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uEIAIAADw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8013C0" w14:textId="383886C2" w:rsidR="009D5F37" w:rsidRPr="009D5F37" w:rsidRDefault="009D5F37" w:rsidP="009D5F37">
      <w:pPr>
        <w:numPr>
          <w:ilvl w:val="1"/>
          <w:numId w:val="1"/>
        </w:numPr>
        <w:rPr>
          <w:lang w:val="en-US"/>
        </w:rPr>
      </w:pPr>
      <w:hyperlink r:id="rId16" w:history="1">
        <w:proofErr w:type="spellStart"/>
        <w:r w:rsidRPr="009D5F37">
          <w:rPr>
            <w:rStyle w:val="Hipervnculo"/>
            <w:lang w:val="en-US"/>
          </w:rPr>
          <w:t>useKey</w:t>
        </w:r>
        <w:proofErr w:type="spellEnd"/>
      </w:hyperlink>
      <w:r w:rsidRPr="009D5F37">
        <w:rPr>
          <w:lang w:val="en-US"/>
        </w:rPr>
        <w:t>, </w:t>
      </w:r>
      <w:proofErr w:type="spellStart"/>
      <w:r w:rsidRPr="009D5F37">
        <w:fldChar w:fldCharType="begin"/>
      </w:r>
      <w:r w:rsidRPr="009D5F37">
        <w:rPr>
          <w:lang w:val="en-US"/>
        </w:rPr>
        <w:instrText xml:space="preserve"> HYPERLINK "https://github.com/streamich/react-use/blob/master/docs/useKeyPress.md" </w:instrText>
      </w:r>
      <w:r w:rsidRPr="009D5F37">
        <w:fldChar w:fldCharType="separate"/>
      </w:r>
      <w:r w:rsidRPr="009D5F37">
        <w:rPr>
          <w:rStyle w:val="Hipervnculo"/>
          <w:lang w:val="en-US"/>
        </w:rPr>
        <w:t>useKeyPress</w:t>
      </w:r>
      <w:proofErr w:type="spellEnd"/>
      <w:r w:rsidRPr="009D5F37">
        <w:fldChar w:fldCharType="end"/>
      </w:r>
      <w:r w:rsidRPr="009D5F37">
        <w:rPr>
          <w:lang w:val="en-US"/>
        </w:rPr>
        <w:t>, </w:t>
      </w:r>
      <w:proofErr w:type="spellStart"/>
      <w:r w:rsidRPr="009D5F37">
        <w:fldChar w:fldCharType="begin"/>
      </w:r>
      <w:r w:rsidRPr="009D5F37">
        <w:rPr>
          <w:lang w:val="en-US"/>
        </w:rPr>
        <w:instrText xml:space="preserve"> HYPERLINK "https://github.com/streamich/react-use/blob/master/docs/useKeyboardJs.md" </w:instrText>
      </w:r>
      <w:r w:rsidRPr="009D5F37">
        <w:fldChar w:fldCharType="separate"/>
      </w:r>
      <w:r w:rsidRPr="009D5F37">
        <w:rPr>
          <w:rStyle w:val="Hipervnculo"/>
          <w:lang w:val="en-US"/>
        </w:rPr>
        <w:t>useKeyboardJs</w:t>
      </w:r>
      <w:r w:rsidRPr="009D5F37">
        <w:fldChar w:fldCharType="end"/>
      </w:r>
      <w:r w:rsidRPr="009D5F37">
        <w:rPr>
          <w:lang w:val="en-US"/>
        </w:rPr>
        <w:t>y</w:t>
      </w:r>
      <w:proofErr w:type="spellEnd"/>
      <w:r w:rsidRPr="009D5F37">
        <w:rPr>
          <w:lang w:val="en-US"/>
        </w:rPr>
        <w:t> </w:t>
      </w:r>
      <w:proofErr w:type="spellStart"/>
      <w:r w:rsidRPr="009D5F37">
        <w:fldChar w:fldCharType="begin"/>
      </w:r>
      <w:r w:rsidRPr="009D5F37">
        <w:rPr>
          <w:lang w:val="en-US"/>
        </w:rPr>
        <w:instrText xml:space="preserve"> HYPERLINK "https://github.com/streamich/react-use/blob/master/docs/useKeyPressEvent.md" </w:instrText>
      </w:r>
      <w:r w:rsidRPr="009D5F37">
        <w:fldChar w:fldCharType="separate"/>
      </w:r>
      <w:r w:rsidRPr="009D5F37">
        <w:rPr>
          <w:rStyle w:val="Hipervnculo"/>
          <w:lang w:val="en-US"/>
        </w:rPr>
        <w:t>useKeyPressEvent</w:t>
      </w:r>
      <w:proofErr w:type="spellEnd"/>
      <w:r w:rsidRPr="009D5F37">
        <w:fldChar w:fldCharType="end"/>
      </w:r>
      <w:r w:rsidRPr="009D5F37">
        <w:rPr>
          <w:lang w:val="en-US"/>
        </w:rPr>
        <w:t>: teclas de seguimiento.</w:t>
      </w:r>
      <w:r w:rsidRPr="009D5F37">
        <mc:AlternateContent>
          <mc:Choice Requires="wps">
            <w:drawing>
              <wp:inline distT="0" distB="0" distL="0" distR="0" wp14:anchorId="7EF81CE1" wp14:editId="41F03BF2">
                <wp:extent cx="304800" cy="304800"/>
                <wp:effectExtent l="0" t="0" r="0" b="0"/>
                <wp:docPr id="87" name="Rectángulo 87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B64CC" id="Rectángulo 87" o:spid="_x0000_s1026" href="https://streamich.github.io/react-use/?path=/story/sensors-usekeypressevent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8283AB" w14:textId="77777777" w:rsidR="009D5F37" w:rsidRPr="009D5F37" w:rsidRDefault="009D5F37" w:rsidP="009D5F37">
      <w:pPr>
        <w:numPr>
          <w:ilvl w:val="1"/>
          <w:numId w:val="1"/>
        </w:numPr>
      </w:pPr>
      <w:hyperlink r:id="rId18" w:history="1">
        <w:proofErr w:type="spellStart"/>
        <w:r w:rsidRPr="009D5F37">
          <w:rPr>
            <w:rStyle w:val="Hipervnculo"/>
          </w:rPr>
          <w:t>useLocation</w:t>
        </w:r>
      </w:hyperlink>
      <w:r w:rsidRPr="009D5F37">
        <w:t>y</w:t>
      </w:r>
      <w:proofErr w:type="spellEnd"/>
      <w:r w:rsidRPr="009D5F37">
        <w:t>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"https://github.com/streamich/react-use/blob/master/docs/useSearchParam.md" </w:instrText>
      </w:r>
      <w:r w:rsidRPr="009D5F37">
        <w:fldChar w:fldCharType="separate"/>
      </w:r>
      <w:r w:rsidRPr="009D5F37">
        <w:rPr>
          <w:rStyle w:val="Hipervnculo"/>
        </w:rPr>
        <w:t>useSearchParam</w:t>
      </w:r>
      <w:proofErr w:type="spellEnd"/>
      <w:r w:rsidRPr="009D5F37">
        <w:fldChar w:fldCharType="end"/>
      </w:r>
      <w:r w:rsidRPr="009D5F37">
        <w:t>— rastrea el estado de ubicación de la barra de navegación de la página.</w:t>
      </w:r>
    </w:p>
    <w:p w14:paraId="2F020593" w14:textId="77777777" w:rsidR="009D5F37" w:rsidRPr="009D5F37" w:rsidRDefault="009D5F37" w:rsidP="009D5F37">
      <w:pPr>
        <w:numPr>
          <w:ilvl w:val="1"/>
          <w:numId w:val="1"/>
        </w:numPr>
      </w:pPr>
      <w:hyperlink r:id="rId19" w:history="1">
        <w:proofErr w:type="spellStart"/>
        <w:r w:rsidRPr="009D5F37">
          <w:rPr>
            <w:rStyle w:val="Hipervnculo"/>
          </w:rPr>
          <w:t>useLongPress</w:t>
        </w:r>
        <w:proofErr w:type="spellEnd"/>
      </w:hyperlink>
      <w:r w:rsidRPr="009D5F37">
        <w:t>- rastrea el gesto de presión prolongada de algún elemento.</w:t>
      </w:r>
    </w:p>
    <w:p w14:paraId="7B9C92B1" w14:textId="06369D54" w:rsidR="009D5F37" w:rsidRPr="009D5F37" w:rsidRDefault="009D5F37" w:rsidP="009D5F37">
      <w:pPr>
        <w:numPr>
          <w:ilvl w:val="1"/>
          <w:numId w:val="1"/>
        </w:numPr>
      </w:pPr>
      <w:hyperlink r:id="rId20" w:history="1">
        <w:proofErr w:type="spellStart"/>
        <w:r w:rsidRPr="009D5F37">
          <w:rPr>
            <w:rStyle w:val="Hipervnculo"/>
          </w:rPr>
          <w:t>useMedia</w:t>
        </w:r>
        <w:proofErr w:type="spellEnd"/>
      </w:hyperlink>
      <w:r w:rsidRPr="009D5F37">
        <w:t>— rastrea el estado de una consulta de medios CSS.</w:t>
      </w:r>
      <w:r w:rsidRPr="009D5F37">
        <mc:AlternateContent>
          <mc:Choice Requires="wps">
            <w:drawing>
              <wp:inline distT="0" distB="0" distL="0" distR="0" wp14:anchorId="0F78E3F2" wp14:editId="01B48A9F">
                <wp:extent cx="304800" cy="304800"/>
                <wp:effectExtent l="0" t="0" r="0" b="0"/>
                <wp:docPr id="86" name="Rectángulo 86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E18A0" id="Rectángulo 86" o:spid="_x0000_s1026" href="https://streamich.github.io/react-use/?path=/story/sensors-usemedia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B49CA4" w14:textId="77777777" w:rsidR="009D5F37" w:rsidRPr="009D5F37" w:rsidRDefault="009D5F37" w:rsidP="009D5F37">
      <w:pPr>
        <w:numPr>
          <w:ilvl w:val="1"/>
          <w:numId w:val="1"/>
        </w:numPr>
      </w:pPr>
      <w:hyperlink r:id="rId22" w:history="1">
        <w:proofErr w:type="spellStart"/>
        <w:r w:rsidRPr="009D5F37">
          <w:rPr>
            <w:rStyle w:val="Hipervnculo"/>
          </w:rPr>
          <w:t>useMediaDevices</w:t>
        </w:r>
        <w:proofErr w:type="spellEnd"/>
      </w:hyperlink>
      <w:r w:rsidRPr="009D5F37">
        <w:t>— rastrea el estado de los dispositivos de hardware conectados.</w:t>
      </w:r>
    </w:p>
    <w:p w14:paraId="6BEA21A8" w14:textId="77777777" w:rsidR="009D5F37" w:rsidRPr="009D5F37" w:rsidRDefault="009D5F37" w:rsidP="009D5F37">
      <w:pPr>
        <w:numPr>
          <w:ilvl w:val="1"/>
          <w:numId w:val="1"/>
        </w:numPr>
      </w:pPr>
      <w:hyperlink r:id="rId23" w:history="1">
        <w:proofErr w:type="spellStart"/>
        <w:r w:rsidRPr="009D5F37">
          <w:rPr>
            <w:rStyle w:val="Hipervnculo"/>
          </w:rPr>
          <w:t>useMotion</w:t>
        </w:r>
        <w:proofErr w:type="spellEnd"/>
      </w:hyperlink>
      <w:r w:rsidRPr="009D5F37">
        <w:t>— rastrea el estado del sensor de movimiento del dispositivo.</w:t>
      </w:r>
    </w:p>
    <w:p w14:paraId="101A2152" w14:textId="3A2EFE1A" w:rsidR="009D5F37" w:rsidRPr="009D5F37" w:rsidRDefault="009D5F37" w:rsidP="009D5F37">
      <w:pPr>
        <w:numPr>
          <w:ilvl w:val="1"/>
          <w:numId w:val="1"/>
        </w:numPr>
      </w:pPr>
      <w:hyperlink r:id="rId24" w:history="1">
        <w:proofErr w:type="spellStart"/>
        <w:r w:rsidRPr="009D5F37">
          <w:rPr>
            <w:rStyle w:val="Hipervnculo"/>
          </w:rPr>
          <w:t>useMouseyuseMouseHovered</w:t>
        </w:r>
        <w:proofErr w:type="spellEnd"/>
      </w:hyperlink>
      <w:r w:rsidRPr="009D5F37">
        <w:t> — sigue el estado de la posición del ratón.</w:t>
      </w:r>
      <w:r w:rsidRPr="009D5F37">
        <mc:AlternateContent>
          <mc:Choice Requires="wps">
            <w:drawing>
              <wp:inline distT="0" distB="0" distL="0" distR="0" wp14:anchorId="2BCD664D" wp14:editId="33D2D480">
                <wp:extent cx="304800" cy="304800"/>
                <wp:effectExtent l="0" t="0" r="0" b="0"/>
                <wp:docPr id="85" name="Rectángulo 85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19C22" id="Rectángulo 85" o:spid="_x0000_s1026" href="https://streamich.github.io/react-use/?path=/story/sensors-usemouse--do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7D00DC" w14:textId="19034E68" w:rsidR="009D5F37" w:rsidRPr="009D5F37" w:rsidRDefault="009D5F37" w:rsidP="009D5F37">
      <w:pPr>
        <w:numPr>
          <w:ilvl w:val="1"/>
          <w:numId w:val="1"/>
        </w:numPr>
      </w:pPr>
      <w:hyperlink r:id="rId26" w:history="1">
        <w:proofErr w:type="spellStart"/>
        <w:r w:rsidRPr="009D5F37">
          <w:rPr>
            <w:rStyle w:val="Hipervnculo"/>
          </w:rPr>
          <w:t>useMouseWheel</w:t>
        </w:r>
        <w:proofErr w:type="spellEnd"/>
      </w:hyperlink>
      <w:r w:rsidRPr="009D5F37">
        <w:t xml:space="preserve">— rastrea </w:t>
      </w:r>
      <w:proofErr w:type="spellStart"/>
      <w:r w:rsidRPr="009D5F37">
        <w:t>deltaY</w:t>
      </w:r>
      <w:proofErr w:type="spellEnd"/>
      <w:r w:rsidRPr="009D5F37">
        <w:t xml:space="preserve"> de la rueda del mouse desplazada.</w:t>
      </w:r>
      <w:r w:rsidRPr="009D5F37">
        <mc:AlternateContent>
          <mc:Choice Requires="wps">
            <w:drawing>
              <wp:inline distT="0" distB="0" distL="0" distR="0" wp14:anchorId="01DA51F9" wp14:editId="74DB3814">
                <wp:extent cx="304800" cy="304800"/>
                <wp:effectExtent l="0" t="0" r="0" b="0"/>
                <wp:docPr id="84" name="Rectángulo 84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B412A" id="Rectángulo 84" o:spid="_x0000_s1026" href="https://streamich.github.io/react-use/?path=/story/sensors-usemousewheel--do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RdIAIAADw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96C8FF" w14:textId="78C726F8" w:rsidR="009D5F37" w:rsidRPr="009D5F37" w:rsidRDefault="009D5F37" w:rsidP="009D5F37">
      <w:pPr>
        <w:numPr>
          <w:ilvl w:val="1"/>
          <w:numId w:val="1"/>
        </w:numPr>
      </w:pPr>
      <w:hyperlink r:id="rId28" w:history="1">
        <w:proofErr w:type="spellStart"/>
        <w:r w:rsidRPr="009D5F37">
          <w:rPr>
            <w:rStyle w:val="Hipervnculo"/>
          </w:rPr>
          <w:t>useNetworkState</w:t>
        </w:r>
        <w:proofErr w:type="spellEnd"/>
      </w:hyperlink>
      <w:r w:rsidRPr="009D5F37">
        <w:t>— rastrea el estado de la conexión de red del navegador.</w:t>
      </w:r>
      <w:r w:rsidRPr="009D5F37">
        <mc:AlternateContent>
          <mc:Choice Requires="wps">
            <w:drawing>
              <wp:inline distT="0" distB="0" distL="0" distR="0" wp14:anchorId="2F876133" wp14:editId="260DC18E">
                <wp:extent cx="304800" cy="304800"/>
                <wp:effectExtent l="0" t="0" r="0" b="0"/>
                <wp:docPr id="83" name="Rectángulo 83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A6DB0" id="Rectángulo 83" o:spid="_x0000_s1026" href="https://streamich.github.io/react-use/?path=/story/sensors-usenetworkstat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A9A6A5" w14:textId="77777777" w:rsidR="009D5F37" w:rsidRPr="009D5F37" w:rsidRDefault="009D5F37" w:rsidP="009D5F37">
      <w:pPr>
        <w:numPr>
          <w:ilvl w:val="1"/>
          <w:numId w:val="1"/>
        </w:numPr>
      </w:pPr>
      <w:hyperlink r:id="rId30" w:history="1">
        <w:proofErr w:type="spellStart"/>
        <w:r w:rsidRPr="009D5F37">
          <w:rPr>
            <w:rStyle w:val="Hipervnculo"/>
          </w:rPr>
          <w:t>useOrientation</w:t>
        </w:r>
        <w:proofErr w:type="spellEnd"/>
      </w:hyperlink>
      <w:r w:rsidRPr="009D5F37">
        <w:t>— rastrea el estado de la orientación de la pantalla del dispositivo.</w:t>
      </w:r>
    </w:p>
    <w:p w14:paraId="3D6AD0C6" w14:textId="77777777" w:rsidR="009D5F37" w:rsidRPr="009D5F37" w:rsidRDefault="009D5F37" w:rsidP="009D5F37">
      <w:pPr>
        <w:numPr>
          <w:ilvl w:val="1"/>
          <w:numId w:val="1"/>
        </w:numPr>
      </w:pPr>
      <w:hyperlink r:id="rId31" w:history="1">
        <w:proofErr w:type="spellStart"/>
        <w:r w:rsidRPr="009D5F37">
          <w:rPr>
            <w:rStyle w:val="Hipervnculo"/>
          </w:rPr>
          <w:t>usePageLeave</w:t>
        </w:r>
        <w:proofErr w:type="spellEnd"/>
      </w:hyperlink>
      <w:r w:rsidRPr="009D5F37">
        <w:t>— se activa cuando el mouse sale de los límites de la página.</w:t>
      </w:r>
    </w:p>
    <w:p w14:paraId="45D804AF" w14:textId="77777777" w:rsidR="009D5F37" w:rsidRPr="009D5F37" w:rsidRDefault="009D5F37" w:rsidP="009D5F37">
      <w:pPr>
        <w:numPr>
          <w:ilvl w:val="1"/>
          <w:numId w:val="1"/>
        </w:numPr>
      </w:pPr>
      <w:hyperlink r:id="rId32" w:history="1">
        <w:proofErr w:type="spellStart"/>
        <w:r w:rsidRPr="009D5F37">
          <w:rPr>
            <w:rStyle w:val="Hipervnculo"/>
          </w:rPr>
          <w:t>useScratch</w:t>
        </w:r>
        <w:proofErr w:type="spellEnd"/>
      </w:hyperlink>
      <w:r w:rsidRPr="009D5F37">
        <w:t>: rastrea el estado de clic y barrido del mouse.</w:t>
      </w:r>
    </w:p>
    <w:p w14:paraId="0B3895BA" w14:textId="3D4A30DA" w:rsidR="009D5F37" w:rsidRPr="009D5F37" w:rsidRDefault="009D5F37" w:rsidP="009D5F37">
      <w:pPr>
        <w:numPr>
          <w:ilvl w:val="1"/>
          <w:numId w:val="1"/>
        </w:numPr>
      </w:pPr>
      <w:hyperlink r:id="rId33" w:history="1">
        <w:proofErr w:type="spellStart"/>
        <w:r w:rsidRPr="009D5F37">
          <w:rPr>
            <w:rStyle w:val="Hipervnculo"/>
          </w:rPr>
          <w:t>useScroll</w:t>
        </w:r>
        <w:proofErr w:type="spellEnd"/>
      </w:hyperlink>
      <w:r w:rsidRPr="009D5F37">
        <w:t>— rastrea la posición de desplazamiento de un elemento HTML.</w:t>
      </w:r>
      <w:r w:rsidRPr="009D5F37">
        <mc:AlternateContent>
          <mc:Choice Requires="wps">
            <w:drawing>
              <wp:inline distT="0" distB="0" distL="0" distR="0" wp14:anchorId="77A8ADA7" wp14:editId="1932649A">
                <wp:extent cx="304800" cy="304800"/>
                <wp:effectExtent l="0" t="0" r="0" b="0"/>
                <wp:docPr id="82" name="Rectángulo 82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9F1EF" id="Rectángulo 82" o:spid="_x0000_s1026" href="https://streamich.github.io/react-use/?path=/story/sensors-usescroll--do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MxIAIAADw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D4C67B" w14:textId="77777777" w:rsidR="009D5F37" w:rsidRPr="009D5F37" w:rsidRDefault="009D5F37" w:rsidP="009D5F37">
      <w:pPr>
        <w:numPr>
          <w:ilvl w:val="1"/>
          <w:numId w:val="1"/>
        </w:numPr>
      </w:pPr>
      <w:hyperlink r:id="rId35" w:history="1">
        <w:proofErr w:type="spellStart"/>
        <w:r w:rsidRPr="009D5F37">
          <w:rPr>
            <w:rStyle w:val="Hipervnculo"/>
          </w:rPr>
          <w:t>useScrolling</w:t>
        </w:r>
        <w:proofErr w:type="spellEnd"/>
      </w:hyperlink>
      <w:r w:rsidRPr="009D5F37">
        <w:t>— realiza un seguimiento de si el elemento HTML se está desplazando.</w:t>
      </w:r>
    </w:p>
    <w:p w14:paraId="41CF2238" w14:textId="77777777" w:rsidR="009D5F37" w:rsidRPr="009D5F37" w:rsidRDefault="009D5F37" w:rsidP="009D5F37">
      <w:pPr>
        <w:numPr>
          <w:ilvl w:val="1"/>
          <w:numId w:val="1"/>
        </w:numPr>
      </w:pPr>
      <w:hyperlink r:id="rId36" w:history="1">
        <w:proofErr w:type="spellStart"/>
        <w:r w:rsidRPr="009D5F37">
          <w:rPr>
            <w:rStyle w:val="Hipervnculo"/>
          </w:rPr>
          <w:t>useStartTyping</w:t>
        </w:r>
        <w:proofErr w:type="spellEnd"/>
      </w:hyperlink>
      <w:r w:rsidRPr="009D5F37">
        <w:t>— detecta cuando el usuario comienza a escribir.</w:t>
      </w:r>
    </w:p>
    <w:p w14:paraId="42608766" w14:textId="2F908437" w:rsidR="009D5F37" w:rsidRPr="009D5F37" w:rsidRDefault="009D5F37" w:rsidP="009D5F37">
      <w:pPr>
        <w:numPr>
          <w:ilvl w:val="1"/>
          <w:numId w:val="1"/>
        </w:numPr>
      </w:pPr>
      <w:hyperlink r:id="rId37" w:history="1">
        <w:proofErr w:type="spellStart"/>
        <w:r w:rsidRPr="009D5F37">
          <w:rPr>
            <w:rStyle w:val="Hipervnculo"/>
          </w:rPr>
          <w:t>useWindowScroll</w:t>
        </w:r>
        <w:proofErr w:type="spellEnd"/>
      </w:hyperlink>
      <w:r w:rsidRPr="009D5F37">
        <w:t>— rastrea </w:t>
      </w:r>
      <w:proofErr w:type="spellStart"/>
      <w:r w:rsidRPr="009D5F37">
        <w:t>Windowla</w:t>
      </w:r>
      <w:proofErr w:type="spellEnd"/>
      <w:r w:rsidRPr="009D5F37">
        <w:t xml:space="preserve"> posición de desplazamiento.</w:t>
      </w:r>
      <w:r w:rsidRPr="009D5F37">
        <mc:AlternateContent>
          <mc:Choice Requires="wps">
            <w:drawing>
              <wp:inline distT="0" distB="0" distL="0" distR="0" wp14:anchorId="1D1AE57E" wp14:editId="5BE9B34D">
                <wp:extent cx="304800" cy="304800"/>
                <wp:effectExtent l="0" t="0" r="0" b="0"/>
                <wp:docPr id="81" name="Rectángulo 81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6E6DB" id="Rectángulo 81" o:spid="_x0000_s1026" href="https://streamich.github.io/react-use/?path=/story/sensors-usewindowscroll--do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DqIAIAADw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3731B8" w14:textId="0D563FB0" w:rsidR="009D5F37" w:rsidRPr="009D5F37" w:rsidRDefault="009D5F37" w:rsidP="009D5F37">
      <w:pPr>
        <w:numPr>
          <w:ilvl w:val="1"/>
          <w:numId w:val="1"/>
        </w:numPr>
      </w:pPr>
      <w:hyperlink r:id="rId39" w:history="1">
        <w:proofErr w:type="spellStart"/>
        <w:r w:rsidRPr="009D5F37">
          <w:rPr>
            <w:rStyle w:val="Hipervnculo"/>
          </w:rPr>
          <w:t>useWindowSize</w:t>
        </w:r>
        <w:proofErr w:type="spellEnd"/>
      </w:hyperlink>
      <w:r w:rsidRPr="009D5F37">
        <w:t>— </w:t>
      </w:r>
      <w:proofErr w:type="spellStart"/>
      <w:r w:rsidRPr="009D5F37">
        <w:t>Windowdimensiones</w:t>
      </w:r>
      <w:proofErr w:type="spellEnd"/>
      <w:r w:rsidRPr="009D5F37">
        <w:t xml:space="preserve"> de las pistas.</w:t>
      </w:r>
      <w:r w:rsidRPr="009D5F37">
        <mc:AlternateContent>
          <mc:Choice Requires="wps">
            <w:drawing>
              <wp:inline distT="0" distB="0" distL="0" distR="0" wp14:anchorId="2BE2D623" wp14:editId="63C16540">
                <wp:extent cx="304800" cy="304800"/>
                <wp:effectExtent l="0" t="0" r="0" b="0"/>
                <wp:docPr id="80" name="Rectángulo 80">
                  <a:hlinkClick xmlns:a="http://schemas.openxmlformats.org/drawingml/2006/main" r:id="rId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397A5" id="Rectángulo 80" o:spid="_x0000_s1026" href="https://codesandbox.io/s/m7ln226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EVHwIAADw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7B1545" w14:textId="6CA6BF07" w:rsidR="009D5F37" w:rsidRPr="009D5F37" w:rsidRDefault="009D5F37" w:rsidP="009D5F37">
      <w:pPr>
        <w:numPr>
          <w:ilvl w:val="1"/>
          <w:numId w:val="1"/>
        </w:numPr>
      </w:pPr>
      <w:hyperlink r:id="rId41" w:history="1">
        <w:proofErr w:type="spellStart"/>
        <w:r w:rsidRPr="009D5F37">
          <w:rPr>
            <w:rStyle w:val="Hipervnculo"/>
          </w:rPr>
          <w:t>useMeasure</w:t>
        </w:r>
      </w:hyperlink>
      <w:r w:rsidRPr="009D5F37">
        <w:t>y</w:t>
      </w:r>
      <w:proofErr w:type="spellEnd"/>
      <w:r w:rsidRPr="009D5F37">
        <w:t>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"https://github.com/streamich/react-use/blob/master/docs/useSize.md" </w:instrText>
      </w:r>
      <w:r w:rsidRPr="009D5F37">
        <w:fldChar w:fldCharType="separate"/>
      </w:r>
      <w:r w:rsidRPr="009D5F37">
        <w:rPr>
          <w:rStyle w:val="Hipervnculo"/>
        </w:rPr>
        <w:t>useSize</w:t>
      </w:r>
      <w:proofErr w:type="spellEnd"/>
      <w:r w:rsidRPr="009D5F37">
        <w:fldChar w:fldCharType="end"/>
      </w:r>
      <w:r w:rsidRPr="009D5F37">
        <w:t>— realiza un seguimiento de las dimensiones de un elemento HTML.</w:t>
      </w:r>
      <w:r w:rsidRPr="009D5F37">
        <mc:AlternateContent>
          <mc:Choice Requires="wps">
            <w:drawing>
              <wp:inline distT="0" distB="0" distL="0" distR="0" wp14:anchorId="383DBB81" wp14:editId="2BB8D3EC">
                <wp:extent cx="304800" cy="304800"/>
                <wp:effectExtent l="0" t="0" r="0" b="0"/>
                <wp:docPr id="79" name="Rectángulo 79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F361F" id="Rectángulo 79" o:spid="_x0000_s1026" href="https://streamich.github.io/react-use/?path=/story/sensors-usemeasur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EBBF19" w14:textId="77777777" w:rsidR="009D5F37" w:rsidRPr="009D5F37" w:rsidRDefault="009D5F37" w:rsidP="009D5F37">
      <w:pPr>
        <w:numPr>
          <w:ilvl w:val="1"/>
          <w:numId w:val="1"/>
        </w:numPr>
      </w:pPr>
      <w:hyperlink r:id="rId43" w:history="1">
        <w:proofErr w:type="spellStart"/>
        <w:r w:rsidRPr="009D5F37">
          <w:rPr>
            <w:rStyle w:val="Hipervnculo"/>
          </w:rPr>
          <w:t>createBreakpoint</w:t>
        </w:r>
        <w:proofErr w:type="spellEnd"/>
      </w:hyperlink>
      <w:r w:rsidRPr="009D5F37">
        <w:t xml:space="preserve">- </w:t>
      </w:r>
      <w:proofErr w:type="spellStart"/>
      <w:r w:rsidRPr="009D5F37">
        <w:t>pistasinnerWidth</w:t>
      </w:r>
      <w:proofErr w:type="spellEnd"/>
    </w:p>
    <w:p w14:paraId="670F0369" w14:textId="7C67DDD9" w:rsidR="009D5F37" w:rsidRPr="009D5F37" w:rsidRDefault="009D5F37" w:rsidP="009D5F37">
      <w:pPr>
        <w:numPr>
          <w:ilvl w:val="1"/>
          <w:numId w:val="1"/>
        </w:numPr>
      </w:pPr>
      <w:hyperlink r:id="rId44" w:history="1">
        <w:proofErr w:type="spellStart"/>
        <w:r w:rsidRPr="009D5F37">
          <w:rPr>
            <w:rStyle w:val="Hipervnculo"/>
          </w:rPr>
          <w:t>useScrollbarWidth</w:t>
        </w:r>
        <w:proofErr w:type="spellEnd"/>
      </w:hyperlink>
      <w:r w:rsidRPr="009D5F37">
        <w:t>— detecta el ancho de las barras de desplazamiento nativas del navegador.</w:t>
      </w:r>
      <w:r w:rsidRPr="009D5F37">
        <mc:AlternateContent>
          <mc:Choice Requires="wps">
            <w:drawing>
              <wp:inline distT="0" distB="0" distL="0" distR="0" wp14:anchorId="334F25F2" wp14:editId="115EC994">
                <wp:extent cx="304800" cy="304800"/>
                <wp:effectExtent l="0" t="0" r="0" b="0"/>
                <wp:docPr id="78" name="Rectángulo 78">
                  <a:hlinkClick xmlns:a="http://schemas.openxmlformats.org/drawingml/2006/main" r:id="rId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F08E5" id="Rectángulo 78" o:spid="_x0000_s1026" href="https://streamich.github.io/react-use/?path=/story/sensors-usescrollbarwidth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02D179" w14:textId="3095EE73" w:rsidR="009D5F37" w:rsidRPr="009D5F37" w:rsidRDefault="009D5F37" w:rsidP="009D5F37">
      <w:pPr>
        <w:numPr>
          <w:ilvl w:val="1"/>
          <w:numId w:val="1"/>
        </w:numPr>
      </w:pPr>
      <w:hyperlink r:id="rId46" w:history="1">
        <w:proofErr w:type="spellStart"/>
        <w:r w:rsidRPr="009D5F37">
          <w:rPr>
            <w:rStyle w:val="Hipervnculo"/>
          </w:rPr>
          <w:t>usePinchZoom</w:t>
        </w:r>
        <w:proofErr w:type="spellEnd"/>
      </w:hyperlink>
      <w:r w:rsidRPr="009D5F37">
        <w:t>— realiza un seguimiento de los eventos del puntero para detectar el estado de acercar y alejar con los dedos.</w:t>
      </w:r>
      <w:r w:rsidRPr="009D5F37">
        <mc:AlternateContent>
          <mc:Choice Requires="wps">
            <w:drawing>
              <wp:inline distT="0" distB="0" distL="0" distR="0" wp14:anchorId="7E6F85D5" wp14:editId="25B8760F">
                <wp:extent cx="304800" cy="304800"/>
                <wp:effectExtent l="0" t="0" r="0" b="0"/>
                <wp:docPr id="77" name="Rectángulo 77">
                  <a:hlinkClick xmlns:a="http://schemas.openxmlformats.org/drawingml/2006/main" r:id="rId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40CC5" id="Rectángulo 77" o:spid="_x0000_s1026" href="https://streamich.github.io/react-use/?path=/story/sensors-usePinchZoom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ekIQIAADwEAAAOAAAAZHJzL2Uyb0RvYy54bWysU1GO0zAQ/UfiDpb/adJS6BI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5F37">
        <w:br/>
      </w:r>
    </w:p>
    <w:p w14:paraId="752AF23C" w14:textId="77777777" w:rsidR="009D5F37" w:rsidRPr="009D5F37" w:rsidRDefault="009D5F37" w:rsidP="009D5F37">
      <w:pPr>
        <w:numPr>
          <w:ilvl w:val="0"/>
          <w:numId w:val="1"/>
        </w:numPr>
      </w:pPr>
      <w:hyperlink r:id="rId48" w:history="1">
        <w:r w:rsidRPr="009D5F37">
          <w:rPr>
            <w:rStyle w:val="Hipervnculo"/>
            <w:b/>
            <w:bCs/>
          </w:rPr>
          <w:t>interfaz de usuario</w:t>
        </w:r>
      </w:hyperlink>
    </w:p>
    <w:p w14:paraId="0B9BDB7D" w14:textId="57F20645" w:rsidR="009D5F37" w:rsidRPr="009D5F37" w:rsidRDefault="009D5F37" w:rsidP="009D5F37">
      <w:pPr>
        <w:numPr>
          <w:ilvl w:val="1"/>
          <w:numId w:val="1"/>
        </w:numPr>
      </w:pPr>
      <w:hyperlink r:id="rId49" w:history="1">
        <w:proofErr w:type="spellStart"/>
        <w:r w:rsidRPr="009D5F37">
          <w:rPr>
            <w:rStyle w:val="Hipervnculo"/>
          </w:rPr>
          <w:t>useAudio</w:t>
        </w:r>
        <w:proofErr w:type="spellEnd"/>
      </w:hyperlink>
      <w:r w:rsidRPr="009D5F37">
        <w:t>— reproduce audio y expone sus controles.</w:t>
      </w:r>
      <w:r w:rsidRPr="009D5F37">
        <mc:AlternateContent>
          <mc:Choice Requires="wps">
            <w:drawing>
              <wp:inline distT="0" distB="0" distL="0" distR="0" wp14:anchorId="176E432D" wp14:editId="5C0C1E44">
                <wp:extent cx="304800" cy="304800"/>
                <wp:effectExtent l="0" t="0" r="0" b="0"/>
                <wp:docPr id="76" name="Rectángulo 76">
                  <a:hlinkClick xmlns:a="http://schemas.openxmlformats.org/drawingml/2006/main" r:id="rId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CE284" id="Rectángulo 76" o:spid="_x0000_s1026" href="https://codesandbox.io/s/2o4lo6rq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400F44" w14:textId="77777777" w:rsidR="009D5F37" w:rsidRPr="009D5F37" w:rsidRDefault="009D5F37" w:rsidP="009D5F37">
      <w:pPr>
        <w:numPr>
          <w:ilvl w:val="1"/>
          <w:numId w:val="1"/>
        </w:numPr>
      </w:pPr>
      <w:hyperlink r:id="rId51" w:history="1">
        <w:proofErr w:type="spellStart"/>
        <w:r w:rsidRPr="009D5F37">
          <w:rPr>
            <w:rStyle w:val="Hipervnculo"/>
          </w:rPr>
          <w:t>useClickAway</w:t>
        </w:r>
        <w:proofErr w:type="spellEnd"/>
      </w:hyperlink>
      <w:r w:rsidRPr="009D5F37">
        <w:t>— activa la devolución de llamada cuando el usuario hace clic fuera del área de destino.</w:t>
      </w:r>
    </w:p>
    <w:p w14:paraId="3596A122" w14:textId="77777777" w:rsidR="009D5F37" w:rsidRPr="009D5F37" w:rsidRDefault="009D5F37" w:rsidP="009D5F37">
      <w:pPr>
        <w:numPr>
          <w:ilvl w:val="1"/>
          <w:numId w:val="1"/>
        </w:numPr>
      </w:pPr>
      <w:hyperlink r:id="rId52" w:history="1">
        <w:proofErr w:type="spellStart"/>
        <w:r w:rsidRPr="009D5F37">
          <w:rPr>
            <w:rStyle w:val="Hipervnculo"/>
          </w:rPr>
          <w:t>useCss</w:t>
        </w:r>
        <w:proofErr w:type="spellEnd"/>
      </w:hyperlink>
      <w:r w:rsidRPr="009D5F37">
        <w:t>— ajusta dinámicamente CSS.</w:t>
      </w:r>
    </w:p>
    <w:p w14:paraId="6EB071E3" w14:textId="77777777" w:rsidR="009D5F37" w:rsidRPr="009D5F37" w:rsidRDefault="009D5F37" w:rsidP="009D5F37">
      <w:pPr>
        <w:numPr>
          <w:ilvl w:val="1"/>
          <w:numId w:val="1"/>
        </w:numPr>
      </w:pPr>
      <w:hyperlink r:id="rId53" w:history="1">
        <w:proofErr w:type="spellStart"/>
        <w:r w:rsidRPr="009D5F37">
          <w:rPr>
            <w:rStyle w:val="Hipervnculo"/>
          </w:rPr>
          <w:t>useDropyuseDropArea</w:t>
        </w:r>
        <w:proofErr w:type="spellEnd"/>
      </w:hyperlink>
      <w:r w:rsidRPr="009D5F37">
        <w:t> — realiza un seguimiento de las caídas de archivos, enlaces y copiar y pegar.</w:t>
      </w:r>
    </w:p>
    <w:p w14:paraId="020DF7D2" w14:textId="509BA21D" w:rsidR="009D5F37" w:rsidRPr="009D5F37" w:rsidRDefault="009D5F37" w:rsidP="009D5F37">
      <w:pPr>
        <w:numPr>
          <w:ilvl w:val="1"/>
          <w:numId w:val="1"/>
        </w:numPr>
      </w:pPr>
      <w:hyperlink r:id="rId54" w:history="1">
        <w:proofErr w:type="spellStart"/>
        <w:r w:rsidRPr="009D5F37">
          <w:rPr>
            <w:rStyle w:val="Hipervnculo"/>
          </w:rPr>
          <w:t>useFullscreen</w:t>
        </w:r>
        <w:proofErr w:type="spellEnd"/>
      </w:hyperlink>
      <w:r w:rsidRPr="009D5F37">
        <w:t>— mostrar un elemento o video a pantalla completa.</w:t>
      </w:r>
      <w:r w:rsidRPr="009D5F37">
        <mc:AlternateContent>
          <mc:Choice Requires="wps">
            <w:drawing>
              <wp:inline distT="0" distB="0" distL="0" distR="0" wp14:anchorId="7C13E67E" wp14:editId="0EAE5265">
                <wp:extent cx="304800" cy="304800"/>
                <wp:effectExtent l="0" t="0" r="0" b="0"/>
                <wp:docPr id="75" name="Rectángulo 75">
                  <a:hlinkClick xmlns:a="http://schemas.openxmlformats.org/drawingml/2006/main" r:id="rId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B2295" id="Rectángulo 75" o:spid="_x0000_s1026" href="https://streamich.github.io/react-use/?path=/story/ui-usefullscreen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E8EB8F" w14:textId="446393D6" w:rsidR="009D5F37" w:rsidRPr="009D5F37" w:rsidRDefault="009D5F37" w:rsidP="009D5F37">
      <w:pPr>
        <w:numPr>
          <w:ilvl w:val="1"/>
          <w:numId w:val="1"/>
        </w:numPr>
      </w:pPr>
      <w:hyperlink r:id="rId56" w:history="1">
        <w:proofErr w:type="spellStart"/>
        <w:r w:rsidRPr="009D5F37">
          <w:rPr>
            <w:rStyle w:val="Hipervnculo"/>
          </w:rPr>
          <w:t>useSlider</w:t>
        </w:r>
        <w:proofErr w:type="spellEnd"/>
      </w:hyperlink>
      <w:r w:rsidRPr="009D5F37">
        <w:t>— proporciona un comportamiento de deslizamiento sobre cualquier elemento HTML.</w:t>
      </w:r>
      <w:r w:rsidRPr="009D5F37">
        <mc:AlternateContent>
          <mc:Choice Requires="wps">
            <w:drawing>
              <wp:inline distT="0" distB="0" distL="0" distR="0" wp14:anchorId="227E651D" wp14:editId="57D93F70">
                <wp:extent cx="304800" cy="304800"/>
                <wp:effectExtent l="0" t="0" r="0" b="0"/>
                <wp:docPr id="74" name="Rectángulo 74">
                  <a:hlinkClick xmlns:a="http://schemas.openxmlformats.org/drawingml/2006/main" r:id="rId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56F97" id="Rectángulo 74" o:spid="_x0000_s1026" href="https://streamich.github.io/react-use/?path=/story/ui-useslider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A1B69A" w14:textId="79695FDD" w:rsidR="009D5F37" w:rsidRPr="009D5F37" w:rsidRDefault="009D5F37" w:rsidP="009D5F37">
      <w:pPr>
        <w:numPr>
          <w:ilvl w:val="1"/>
          <w:numId w:val="1"/>
        </w:numPr>
      </w:pPr>
      <w:hyperlink r:id="rId58" w:history="1">
        <w:proofErr w:type="spellStart"/>
        <w:r w:rsidRPr="009D5F37">
          <w:rPr>
            <w:rStyle w:val="Hipervnculo"/>
          </w:rPr>
          <w:t>useSpeech</w:t>
        </w:r>
        <w:proofErr w:type="spellEnd"/>
      </w:hyperlink>
      <w:r w:rsidRPr="009D5F37">
        <w:t>— sintetiza el habla a partir de una cadena de texto.</w:t>
      </w:r>
      <w:r w:rsidRPr="009D5F37">
        <mc:AlternateContent>
          <mc:Choice Requires="wps">
            <w:drawing>
              <wp:inline distT="0" distB="0" distL="0" distR="0" wp14:anchorId="65F9CE64" wp14:editId="28E52280">
                <wp:extent cx="304800" cy="304800"/>
                <wp:effectExtent l="0" t="0" r="0" b="0"/>
                <wp:docPr id="73" name="Rectángulo 73">
                  <a:hlinkClick xmlns:a="http://schemas.openxmlformats.org/drawingml/2006/main" r:id="rId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96F7D" id="Rectángulo 73" o:spid="_x0000_s1026" href="https://codesandbox.io/s/n090mqz69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E700D8" w14:textId="2F942193" w:rsidR="009D5F37" w:rsidRPr="009D5F37" w:rsidRDefault="009D5F37" w:rsidP="009D5F37">
      <w:pPr>
        <w:numPr>
          <w:ilvl w:val="1"/>
          <w:numId w:val="1"/>
        </w:numPr>
      </w:pPr>
      <w:hyperlink r:id="rId60" w:history="1">
        <w:proofErr w:type="spellStart"/>
        <w:r w:rsidRPr="009D5F37">
          <w:rPr>
            <w:rStyle w:val="Hipervnculo"/>
          </w:rPr>
          <w:t>useVibrate</w:t>
        </w:r>
        <w:proofErr w:type="spellEnd"/>
      </w:hyperlink>
      <w:r w:rsidRPr="009D5F37">
        <w:t>— proporcionar retroalimentación física utilizando la </w:t>
      </w:r>
      <w:hyperlink r:id="rId61" w:history="1">
        <w:r w:rsidRPr="009D5F37">
          <w:rPr>
            <w:rStyle w:val="Hipervnculo"/>
          </w:rPr>
          <w:t>API de vibración</w:t>
        </w:r>
      </w:hyperlink>
      <w:r w:rsidRPr="009D5F37">
        <w:t> .</w:t>
      </w:r>
      <w:r w:rsidRPr="009D5F37">
        <mc:AlternateContent>
          <mc:Choice Requires="wps">
            <w:drawing>
              <wp:inline distT="0" distB="0" distL="0" distR="0" wp14:anchorId="3B6FCFC2" wp14:editId="13549992">
                <wp:extent cx="304800" cy="304800"/>
                <wp:effectExtent l="0" t="0" r="0" b="0"/>
                <wp:docPr id="72" name="Rectángulo 72">
                  <a:hlinkClick xmlns:a="http://schemas.openxmlformats.org/drawingml/2006/main" r:id="rId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67FBB" id="Rectángulo 72" o:spid="_x0000_s1026" href="https://streamich.github.io/react-use/?path=/story/ui-usevibrat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184293" w14:textId="76492630" w:rsidR="009D5F37" w:rsidRPr="009D5F37" w:rsidRDefault="009D5F37" w:rsidP="009D5F37">
      <w:pPr>
        <w:numPr>
          <w:ilvl w:val="1"/>
          <w:numId w:val="1"/>
        </w:numPr>
      </w:pPr>
      <w:hyperlink r:id="rId63" w:history="1">
        <w:proofErr w:type="spellStart"/>
        <w:r w:rsidRPr="009D5F37">
          <w:rPr>
            <w:rStyle w:val="Hipervnculo"/>
          </w:rPr>
          <w:t>useVideo</w:t>
        </w:r>
        <w:proofErr w:type="spellEnd"/>
      </w:hyperlink>
      <w:r w:rsidRPr="009D5F37">
        <w:t>— reproduce video, rastrea su estado y expone los controles de reproducción.</w:t>
      </w:r>
      <w:r w:rsidRPr="009D5F37">
        <mc:AlternateContent>
          <mc:Choice Requires="wps">
            <w:drawing>
              <wp:inline distT="0" distB="0" distL="0" distR="0" wp14:anchorId="4B8221DD" wp14:editId="5094C4A7">
                <wp:extent cx="304800" cy="304800"/>
                <wp:effectExtent l="0" t="0" r="0" b="0"/>
                <wp:docPr id="71" name="Rectángulo 71">
                  <a:hlinkClick xmlns:a="http://schemas.openxmlformats.org/drawingml/2006/main" r:id="rId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4DF51" id="Rectángulo 71" o:spid="_x0000_s1026" href="https://streamich.github.io/react-use/?path=/story/ui-usevideo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5F37">
        <w:br/>
      </w:r>
    </w:p>
    <w:p w14:paraId="2EBECEA8" w14:textId="77777777" w:rsidR="009D5F37" w:rsidRPr="009D5F37" w:rsidRDefault="009D5F37" w:rsidP="009D5F37">
      <w:pPr>
        <w:numPr>
          <w:ilvl w:val="0"/>
          <w:numId w:val="1"/>
        </w:numPr>
      </w:pPr>
      <w:hyperlink r:id="rId65" w:history="1">
        <w:r w:rsidRPr="009D5F37">
          <w:rPr>
            <w:rStyle w:val="Hipervnculo"/>
            <w:b/>
            <w:bCs/>
          </w:rPr>
          <w:t>animaciones</w:t>
        </w:r>
      </w:hyperlink>
    </w:p>
    <w:p w14:paraId="690AC0EB" w14:textId="77777777" w:rsidR="009D5F37" w:rsidRPr="009D5F37" w:rsidRDefault="009D5F37" w:rsidP="009D5F37">
      <w:pPr>
        <w:numPr>
          <w:ilvl w:val="1"/>
          <w:numId w:val="1"/>
        </w:numPr>
      </w:pPr>
      <w:hyperlink r:id="rId66" w:history="1">
        <w:proofErr w:type="spellStart"/>
        <w:r w:rsidRPr="009D5F37">
          <w:rPr>
            <w:rStyle w:val="Hipervnculo"/>
          </w:rPr>
          <w:t>useRaf</w:t>
        </w:r>
        <w:proofErr w:type="spellEnd"/>
      </w:hyperlink>
      <w:r w:rsidRPr="009D5F37">
        <w:t>— vuelve a representar el componente en cada archivo </w:t>
      </w:r>
      <w:proofErr w:type="spellStart"/>
      <w:r w:rsidRPr="009D5F37">
        <w:t>requestAnimationFrame</w:t>
      </w:r>
      <w:proofErr w:type="spellEnd"/>
      <w:r w:rsidRPr="009D5F37">
        <w:t>.</w:t>
      </w:r>
    </w:p>
    <w:p w14:paraId="5C97F8EC" w14:textId="77777777" w:rsidR="009D5F37" w:rsidRPr="009D5F37" w:rsidRDefault="009D5F37" w:rsidP="009D5F37">
      <w:pPr>
        <w:numPr>
          <w:ilvl w:val="1"/>
          <w:numId w:val="1"/>
        </w:numPr>
      </w:pPr>
      <w:hyperlink r:id="rId67" w:history="1">
        <w:proofErr w:type="spellStart"/>
        <w:r w:rsidRPr="009D5F37">
          <w:rPr>
            <w:rStyle w:val="Hipervnculo"/>
          </w:rPr>
          <w:t>useInterval</w:t>
        </w:r>
      </w:hyperlink>
      <w:r w:rsidRPr="009D5F37">
        <w:t>y</w:t>
      </w:r>
      <w:proofErr w:type="spellEnd"/>
      <w:r w:rsidRPr="009D5F37">
        <w:t>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"https://github.com/streamich/react-use/blob/master/docs/useHarmonicIntervalFn.md" </w:instrText>
      </w:r>
      <w:r w:rsidRPr="009D5F37">
        <w:fldChar w:fldCharType="separate"/>
      </w:r>
      <w:r w:rsidRPr="009D5F37">
        <w:rPr>
          <w:rStyle w:val="Hipervnculo"/>
        </w:rPr>
        <w:t>useHarmonicIntervalFn</w:t>
      </w:r>
      <w:proofErr w:type="spellEnd"/>
      <w:r w:rsidRPr="009D5F37">
        <w:fldChar w:fldCharType="end"/>
      </w:r>
      <w:r w:rsidRPr="009D5F37">
        <w:t>— vuelve a renderizar el componente en un intervalo establecido usando </w:t>
      </w:r>
      <w:proofErr w:type="spellStart"/>
      <w:r w:rsidRPr="009D5F37">
        <w:t>setInterval</w:t>
      </w:r>
      <w:proofErr w:type="spellEnd"/>
      <w:r w:rsidRPr="009D5F37">
        <w:t>.</w:t>
      </w:r>
    </w:p>
    <w:p w14:paraId="4D3551BF" w14:textId="77777777" w:rsidR="009D5F37" w:rsidRPr="009D5F37" w:rsidRDefault="009D5F37" w:rsidP="009D5F37">
      <w:pPr>
        <w:numPr>
          <w:ilvl w:val="1"/>
          <w:numId w:val="1"/>
        </w:numPr>
      </w:pPr>
      <w:hyperlink r:id="rId68" w:history="1">
        <w:proofErr w:type="spellStart"/>
        <w:r w:rsidRPr="009D5F37">
          <w:rPr>
            <w:rStyle w:val="Hipervnculo"/>
          </w:rPr>
          <w:t>useSpring</w:t>
        </w:r>
        <w:proofErr w:type="spellEnd"/>
      </w:hyperlink>
      <w:r w:rsidRPr="009D5F37">
        <w:t>— interpola el número a lo largo del tiempo de acuerdo con la dinámica del resorte.</w:t>
      </w:r>
    </w:p>
    <w:p w14:paraId="118DE854" w14:textId="77777777" w:rsidR="009D5F37" w:rsidRPr="009D5F37" w:rsidRDefault="009D5F37" w:rsidP="009D5F37">
      <w:pPr>
        <w:numPr>
          <w:ilvl w:val="1"/>
          <w:numId w:val="1"/>
        </w:numPr>
      </w:pPr>
      <w:hyperlink r:id="rId69" w:history="1">
        <w:proofErr w:type="spellStart"/>
        <w:r w:rsidRPr="009D5F37">
          <w:rPr>
            <w:rStyle w:val="Hipervnculo"/>
          </w:rPr>
          <w:t>useTimeout</w:t>
        </w:r>
        <w:proofErr w:type="spellEnd"/>
      </w:hyperlink>
      <w:r w:rsidRPr="009D5F37">
        <w:t>— vuelve a renderizar el componente después de un tiempo de espera.</w:t>
      </w:r>
    </w:p>
    <w:p w14:paraId="0C168D20" w14:textId="0DD8FEA6" w:rsidR="009D5F37" w:rsidRPr="009D5F37" w:rsidRDefault="009D5F37" w:rsidP="009D5F37">
      <w:pPr>
        <w:numPr>
          <w:ilvl w:val="1"/>
          <w:numId w:val="1"/>
        </w:numPr>
      </w:pPr>
      <w:hyperlink r:id="rId70" w:history="1">
        <w:proofErr w:type="spellStart"/>
        <w:r w:rsidRPr="009D5F37">
          <w:rPr>
            <w:rStyle w:val="Hipervnculo"/>
          </w:rPr>
          <w:t>useTimeoutFn</w:t>
        </w:r>
        <w:proofErr w:type="spellEnd"/>
      </w:hyperlink>
      <w:r w:rsidRPr="009D5F37">
        <w:t>— llama a la función dada después de un tiempo de espera.</w:t>
      </w:r>
      <w:r w:rsidRPr="009D5F37">
        <mc:AlternateContent>
          <mc:Choice Requires="wps">
            <w:drawing>
              <wp:inline distT="0" distB="0" distL="0" distR="0" wp14:anchorId="5A59F3B3" wp14:editId="677EFDBC">
                <wp:extent cx="304800" cy="304800"/>
                <wp:effectExtent l="0" t="0" r="0" b="0"/>
                <wp:docPr id="70" name="Rectángulo 70">
                  <a:hlinkClick xmlns:a="http://schemas.openxmlformats.org/drawingml/2006/main" r:id="rId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97CD5" id="Rectángulo 70" o:spid="_x0000_s1026" href="https://streamich.github.io/react-use/?path=/story/animation-usetimeoutfn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30B75A" w14:textId="5B6EE3E2" w:rsidR="009D5F37" w:rsidRPr="009D5F37" w:rsidRDefault="009D5F37" w:rsidP="009D5F37">
      <w:pPr>
        <w:numPr>
          <w:ilvl w:val="1"/>
          <w:numId w:val="1"/>
        </w:numPr>
      </w:pPr>
      <w:hyperlink r:id="rId72" w:history="1">
        <w:proofErr w:type="spellStart"/>
        <w:r w:rsidRPr="009D5F37">
          <w:rPr>
            <w:rStyle w:val="Hipervnculo"/>
          </w:rPr>
          <w:t>useTween</w:t>
        </w:r>
        <w:proofErr w:type="spellEnd"/>
      </w:hyperlink>
      <w:r w:rsidRPr="009D5F37">
        <w:t>— vuelve a renderizar el componente, mientras se intercala un número de 0 a 1.</w:t>
      </w:r>
      <w:r w:rsidRPr="009D5F37">
        <mc:AlternateContent>
          <mc:Choice Requires="wps">
            <w:drawing>
              <wp:inline distT="0" distB="0" distL="0" distR="0" wp14:anchorId="47E700C1" wp14:editId="686A91F9">
                <wp:extent cx="304800" cy="304800"/>
                <wp:effectExtent l="0" t="0" r="0" b="0"/>
                <wp:docPr id="69" name="Rectángulo 69">
                  <a:hlinkClick xmlns:a="http://schemas.openxmlformats.org/drawingml/2006/main" r:id="rId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C5817" id="Rectángulo 69" o:spid="_x0000_s1026" href="https://codesandbox.io/s/52990wwzy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F6D069" w14:textId="77777777" w:rsidR="009D5F37" w:rsidRPr="009D5F37" w:rsidRDefault="009D5F37" w:rsidP="009D5F37">
      <w:pPr>
        <w:numPr>
          <w:ilvl w:val="1"/>
          <w:numId w:val="1"/>
        </w:numPr>
      </w:pPr>
      <w:hyperlink r:id="rId74" w:history="1">
        <w:proofErr w:type="spellStart"/>
        <w:r w:rsidRPr="009D5F37">
          <w:rPr>
            <w:rStyle w:val="Hipervnculo"/>
          </w:rPr>
          <w:t>useUpdate</w:t>
        </w:r>
        <w:proofErr w:type="spellEnd"/>
      </w:hyperlink>
      <w:r w:rsidRPr="009D5F37">
        <w:t>— devuelve una devolución de llamada, que vuelve a representar el componente cuando se le llama.</w:t>
      </w:r>
      <w:r w:rsidRPr="009D5F37">
        <w:br/>
      </w:r>
    </w:p>
    <w:p w14:paraId="1AA62862" w14:textId="77777777" w:rsidR="009D5F37" w:rsidRPr="009D5F37" w:rsidRDefault="009D5F37" w:rsidP="009D5F37">
      <w:pPr>
        <w:numPr>
          <w:ilvl w:val="0"/>
          <w:numId w:val="1"/>
        </w:numPr>
      </w:pPr>
      <w:hyperlink r:id="rId75" w:history="1">
        <w:r w:rsidRPr="009D5F37">
          <w:rPr>
            <w:rStyle w:val="Hipervnculo"/>
            <w:b/>
            <w:bCs/>
          </w:rPr>
          <w:t>Efectos secundarios</w:t>
        </w:r>
      </w:hyperlink>
    </w:p>
    <w:p w14:paraId="73680214" w14:textId="77777777" w:rsidR="009D5F37" w:rsidRPr="009D5F37" w:rsidRDefault="009D5F37" w:rsidP="009D5F37">
      <w:pPr>
        <w:numPr>
          <w:ilvl w:val="1"/>
          <w:numId w:val="1"/>
        </w:numPr>
      </w:pPr>
      <w:hyperlink r:id="rId76" w:history="1">
        <w:proofErr w:type="spellStart"/>
        <w:r w:rsidRPr="009D5F37">
          <w:rPr>
            <w:rStyle w:val="Hipervnculo"/>
          </w:rPr>
          <w:t>useAsync</w:t>
        </w:r>
        <w:proofErr w:type="spellEnd"/>
      </w:hyperlink>
      <w:r w:rsidRPr="009D5F37">
        <w:t>,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"https://github.com/streamich/react-use/blob/master/docs/useAsyncFn.md" </w:instrText>
      </w:r>
      <w:r w:rsidRPr="009D5F37">
        <w:fldChar w:fldCharType="separate"/>
      </w:r>
      <w:r w:rsidRPr="009D5F37">
        <w:rPr>
          <w:rStyle w:val="Hipervnculo"/>
        </w:rPr>
        <w:t>useAsyncFn</w:t>
      </w:r>
      <w:proofErr w:type="spellEnd"/>
      <w:r w:rsidRPr="009D5F37">
        <w:fldChar w:fldCharType="end"/>
      </w:r>
      <w:r w:rsidRPr="009D5F37">
        <w:t>, y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"https://github.com/streamich/react-use/blob/master/docs/useAsyncRetry.md" </w:instrText>
      </w:r>
      <w:r w:rsidRPr="009D5F37">
        <w:fldChar w:fldCharType="separate"/>
      </w:r>
      <w:r w:rsidRPr="009D5F37">
        <w:rPr>
          <w:rStyle w:val="Hipervnculo"/>
        </w:rPr>
        <w:t>useAsyncRetry</w:t>
      </w:r>
      <w:proofErr w:type="spellEnd"/>
      <w:r w:rsidRPr="009D5F37">
        <w:fldChar w:fldCharType="end"/>
      </w:r>
      <w:r w:rsidRPr="009D5F37">
        <w:t>— resuelve una </w:t>
      </w:r>
      <w:proofErr w:type="spellStart"/>
      <w:r w:rsidRPr="009D5F37">
        <w:t>asyncfunción</w:t>
      </w:r>
      <w:proofErr w:type="spellEnd"/>
      <w:r w:rsidRPr="009D5F37">
        <w:t>.</w:t>
      </w:r>
    </w:p>
    <w:p w14:paraId="7824A83B" w14:textId="77777777" w:rsidR="009D5F37" w:rsidRPr="009D5F37" w:rsidRDefault="009D5F37" w:rsidP="009D5F37">
      <w:pPr>
        <w:numPr>
          <w:ilvl w:val="1"/>
          <w:numId w:val="1"/>
        </w:numPr>
      </w:pPr>
      <w:hyperlink r:id="rId77" w:history="1">
        <w:proofErr w:type="spellStart"/>
        <w:r w:rsidRPr="009D5F37">
          <w:rPr>
            <w:rStyle w:val="Hipervnculo"/>
          </w:rPr>
          <w:t>useBeforeUnload</w:t>
        </w:r>
        <w:proofErr w:type="spellEnd"/>
      </w:hyperlink>
      <w:r w:rsidRPr="009D5F37">
        <w:t>: muestra una alerta del navegador cuando el usuario intenta recargar o cerrar la página.</w:t>
      </w:r>
    </w:p>
    <w:p w14:paraId="3156E016" w14:textId="7FFF605E" w:rsidR="009D5F37" w:rsidRPr="009D5F37" w:rsidRDefault="009D5F37" w:rsidP="009D5F37">
      <w:pPr>
        <w:numPr>
          <w:ilvl w:val="1"/>
          <w:numId w:val="1"/>
        </w:numPr>
      </w:pPr>
      <w:hyperlink r:id="rId78" w:history="1">
        <w:proofErr w:type="spellStart"/>
        <w:r w:rsidRPr="009D5F37">
          <w:rPr>
            <w:rStyle w:val="Hipervnculo"/>
          </w:rPr>
          <w:t>useCookie</w:t>
        </w:r>
        <w:proofErr w:type="spellEnd"/>
      </w:hyperlink>
      <w:r w:rsidRPr="009D5F37">
        <w:t>— proporciona una forma de leer, actualizar y eliminar una cookie.</w:t>
      </w:r>
      <w:r w:rsidRPr="009D5F37">
        <mc:AlternateContent>
          <mc:Choice Requires="wps">
            <w:drawing>
              <wp:inline distT="0" distB="0" distL="0" distR="0" wp14:anchorId="0414C715" wp14:editId="5C3F35CA">
                <wp:extent cx="304800" cy="304800"/>
                <wp:effectExtent l="0" t="0" r="0" b="0"/>
                <wp:docPr id="68" name="Rectángulo 68">
                  <a:hlinkClick xmlns:a="http://schemas.openxmlformats.org/drawingml/2006/main" r:id="rId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8DA42" id="Rectángulo 68" o:spid="_x0000_s1026" href="https://streamich.github.io/react-use/?path=/story/side-effects-usecooki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DF812F" w14:textId="77777777" w:rsidR="009D5F37" w:rsidRPr="009D5F37" w:rsidRDefault="009D5F37" w:rsidP="009D5F37">
      <w:pPr>
        <w:numPr>
          <w:ilvl w:val="1"/>
          <w:numId w:val="1"/>
        </w:numPr>
      </w:pPr>
      <w:hyperlink r:id="rId80" w:history="1">
        <w:proofErr w:type="spellStart"/>
        <w:r w:rsidRPr="009D5F37">
          <w:rPr>
            <w:rStyle w:val="Hipervnculo"/>
          </w:rPr>
          <w:t>useCopyToClipboard</w:t>
        </w:r>
        <w:proofErr w:type="spellEnd"/>
      </w:hyperlink>
      <w:r w:rsidRPr="009D5F37">
        <w:t>— copia el texto al portapapeles.</w:t>
      </w:r>
    </w:p>
    <w:p w14:paraId="556BD611" w14:textId="5938388E" w:rsidR="009D5F37" w:rsidRPr="009D5F37" w:rsidRDefault="009D5F37" w:rsidP="009D5F37">
      <w:pPr>
        <w:numPr>
          <w:ilvl w:val="1"/>
          <w:numId w:val="1"/>
        </w:numPr>
      </w:pPr>
      <w:hyperlink r:id="rId81" w:history="1">
        <w:proofErr w:type="spellStart"/>
        <w:r w:rsidRPr="009D5F37">
          <w:rPr>
            <w:rStyle w:val="Hipervnculo"/>
          </w:rPr>
          <w:t>useDebounce</w:t>
        </w:r>
        <w:proofErr w:type="spellEnd"/>
      </w:hyperlink>
      <w:r w:rsidRPr="009D5F37">
        <w:t>— rebota una función.</w:t>
      </w:r>
      <w:r w:rsidRPr="009D5F37">
        <mc:AlternateContent>
          <mc:Choice Requires="wps">
            <w:drawing>
              <wp:inline distT="0" distB="0" distL="0" distR="0" wp14:anchorId="2C261160" wp14:editId="665EADA3">
                <wp:extent cx="304800" cy="304800"/>
                <wp:effectExtent l="0" t="0" r="0" b="0"/>
                <wp:docPr id="67" name="Rectángulo 67">
                  <a:hlinkClick xmlns:a="http://schemas.openxmlformats.org/drawingml/2006/main" r:id="rId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30E47" id="Rectángulo 67" o:spid="_x0000_s1026" href="https://streamich.github.io/react-use/?path=/story/side-effects-usedebounc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003CE5" w14:textId="6F638D9B" w:rsidR="009D5F37" w:rsidRPr="009D5F37" w:rsidRDefault="009D5F37" w:rsidP="009D5F37">
      <w:pPr>
        <w:numPr>
          <w:ilvl w:val="1"/>
          <w:numId w:val="1"/>
        </w:numPr>
      </w:pPr>
      <w:hyperlink r:id="rId83" w:history="1">
        <w:proofErr w:type="spellStart"/>
        <w:r w:rsidRPr="009D5F37">
          <w:rPr>
            <w:rStyle w:val="Hipervnculo"/>
          </w:rPr>
          <w:t>useError</w:t>
        </w:r>
        <w:proofErr w:type="spellEnd"/>
      </w:hyperlink>
      <w:r w:rsidRPr="009D5F37">
        <w:t>— despachador de errores.</w:t>
      </w:r>
      <w:r w:rsidRPr="009D5F37">
        <mc:AlternateContent>
          <mc:Choice Requires="wps">
            <w:drawing>
              <wp:inline distT="0" distB="0" distL="0" distR="0" wp14:anchorId="4B7551D0" wp14:editId="0333A592">
                <wp:extent cx="304800" cy="304800"/>
                <wp:effectExtent l="0" t="0" r="0" b="0"/>
                <wp:docPr id="66" name="Rectángulo 66">
                  <a:hlinkClick xmlns:a="http://schemas.openxmlformats.org/drawingml/2006/main" r:id="rId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C72C2" id="Rectángulo 66" o:spid="_x0000_s1026" href="https://streamich.github.io/react-use/?path=/story/side-effects-useerror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2CD431" w14:textId="77777777" w:rsidR="009D5F37" w:rsidRPr="009D5F37" w:rsidRDefault="009D5F37" w:rsidP="009D5F37">
      <w:pPr>
        <w:numPr>
          <w:ilvl w:val="1"/>
          <w:numId w:val="1"/>
        </w:numPr>
      </w:pPr>
      <w:hyperlink r:id="rId85" w:history="1">
        <w:proofErr w:type="spellStart"/>
        <w:r w:rsidRPr="009D5F37">
          <w:rPr>
            <w:rStyle w:val="Hipervnculo"/>
          </w:rPr>
          <w:t>useFavicon</w:t>
        </w:r>
        <w:proofErr w:type="spellEnd"/>
      </w:hyperlink>
      <w:r w:rsidRPr="009D5F37">
        <w:t xml:space="preserve">— establece el </w:t>
      </w:r>
      <w:proofErr w:type="spellStart"/>
      <w:r w:rsidRPr="009D5F37">
        <w:t>favicon</w:t>
      </w:r>
      <w:proofErr w:type="spellEnd"/>
      <w:r w:rsidRPr="009D5F37">
        <w:t xml:space="preserve"> de la página.</w:t>
      </w:r>
    </w:p>
    <w:p w14:paraId="73D51BB6" w14:textId="77777777" w:rsidR="009D5F37" w:rsidRPr="009D5F37" w:rsidRDefault="009D5F37" w:rsidP="009D5F37">
      <w:pPr>
        <w:numPr>
          <w:ilvl w:val="1"/>
          <w:numId w:val="1"/>
        </w:numPr>
      </w:pPr>
      <w:hyperlink r:id="rId86" w:history="1">
        <w:proofErr w:type="spellStart"/>
        <w:r w:rsidRPr="009D5F37">
          <w:rPr>
            <w:rStyle w:val="Hipervnculo"/>
          </w:rPr>
          <w:t>useLocalStorage</w:t>
        </w:r>
        <w:proofErr w:type="spellEnd"/>
      </w:hyperlink>
      <w:r w:rsidRPr="009D5F37">
        <w:t>— administra un valor en </w:t>
      </w:r>
      <w:proofErr w:type="spellStart"/>
      <w:r w:rsidRPr="009D5F37">
        <w:t>localStorage</w:t>
      </w:r>
      <w:proofErr w:type="spellEnd"/>
      <w:r w:rsidRPr="009D5F37">
        <w:t>.</w:t>
      </w:r>
    </w:p>
    <w:p w14:paraId="519512FF" w14:textId="77777777" w:rsidR="009D5F37" w:rsidRPr="009D5F37" w:rsidRDefault="009D5F37" w:rsidP="009D5F37">
      <w:pPr>
        <w:numPr>
          <w:ilvl w:val="1"/>
          <w:numId w:val="1"/>
        </w:numPr>
      </w:pPr>
      <w:hyperlink r:id="rId87" w:history="1">
        <w:proofErr w:type="spellStart"/>
        <w:r w:rsidRPr="009D5F37">
          <w:rPr>
            <w:rStyle w:val="Hipervnculo"/>
          </w:rPr>
          <w:t>useLockBodyScroll</w:t>
        </w:r>
        <w:proofErr w:type="spellEnd"/>
      </w:hyperlink>
      <w:r w:rsidRPr="009D5F37">
        <w:t>— bloquear el desplazamiento del elemento del cuerpo.</w:t>
      </w:r>
    </w:p>
    <w:p w14:paraId="5F06A078" w14:textId="77777777" w:rsidR="009D5F37" w:rsidRPr="009D5F37" w:rsidRDefault="009D5F37" w:rsidP="009D5F37">
      <w:pPr>
        <w:numPr>
          <w:ilvl w:val="1"/>
          <w:numId w:val="1"/>
        </w:numPr>
      </w:pPr>
      <w:hyperlink r:id="rId88" w:history="1">
        <w:proofErr w:type="spellStart"/>
        <w:r w:rsidRPr="009D5F37">
          <w:rPr>
            <w:rStyle w:val="Hipervnculo"/>
          </w:rPr>
          <w:t>useRafLoop</w:t>
        </w:r>
        <w:proofErr w:type="spellEnd"/>
      </w:hyperlink>
      <w:r w:rsidRPr="009D5F37">
        <w:t>— llama a la función dada dentro del bucle RAF.</w:t>
      </w:r>
    </w:p>
    <w:p w14:paraId="1C4701A6" w14:textId="77777777" w:rsidR="009D5F37" w:rsidRPr="009D5F37" w:rsidRDefault="009D5F37" w:rsidP="009D5F37">
      <w:pPr>
        <w:numPr>
          <w:ilvl w:val="1"/>
          <w:numId w:val="1"/>
        </w:numPr>
      </w:pPr>
      <w:hyperlink r:id="rId89" w:history="1">
        <w:proofErr w:type="spellStart"/>
        <w:r w:rsidRPr="009D5F37">
          <w:rPr>
            <w:rStyle w:val="Hipervnculo"/>
          </w:rPr>
          <w:t>useSessionStorage</w:t>
        </w:r>
        <w:proofErr w:type="spellEnd"/>
      </w:hyperlink>
      <w:r w:rsidRPr="009D5F37">
        <w:t>— administra un valor en </w:t>
      </w:r>
      <w:proofErr w:type="spellStart"/>
      <w:r w:rsidRPr="009D5F37">
        <w:t>sessionStorage</w:t>
      </w:r>
      <w:proofErr w:type="spellEnd"/>
      <w:r w:rsidRPr="009D5F37">
        <w:t>.</w:t>
      </w:r>
    </w:p>
    <w:p w14:paraId="6B16FFEA" w14:textId="28EA4475" w:rsidR="009D5F37" w:rsidRPr="009D5F37" w:rsidRDefault="009D5F37" w:rsidP="009D5F37">
      <w:pPr>
        <w:numPr>
          <w:ilvl w:val="1"/>
          <w:numId w:val="1"/>
        </w:numPr>
      </w:pPr>
      <w:hyperlink r:id="rId90" w:history="1">
        <w:proofErr w:type="spellStart"/>
        <w:r w:rsidRPr="009D5F37">
          <w:rPr>
            <w:rStyle w:val="Hipervnculo"/>
          </w:rPr>
          <w:t>useThrottleyuseThrottleFn</w:t>
        </w:r>
        <w:proofErr w:type="spellEnd"/>
      </w:hyperlink>
      <w:r w:rsidRPr="009D5F37">
        <w:t> — acelera una función.</w:t>
      </w:r>
      <w:r w:rsidRPr="009D5F37">
        <mc:AlternateContent>
          <mc:Choice Requires="wps">
            <w:drawing>
              <wp:inline distT="0" distB="0" distL="0" distR="0" wp14:anchorId="6ED06C68" wp14:editId="6603553F">
                <wp:extent cx="304800" cy="304800"/>
                <wp:effectExtent l="0" t="0" r="0" b="0"/>
                <wp:docPr id="65" name="Rectángulo 65">
                  <a:hlinkClick xmlns:a="http://schemas.openxmlformats.org/drawingml/2006/main" r:id="rId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2BA1E" id="Rectángulo 65" o:spid="_x0000_s1026" href="https://streamich.github.io/react-use/?path=/story/side-effects-usethrottl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64A034" w14:textId="77777777" w:rsidR="009D5F37" w:rsidRPr="009D5F37" w:rsidRDefault="009D5F37" w:rsidP="009D5F37">
      <w:pPr>
        <w:numPr>
          <w:ilvl w:val="1"/>
          <w:numId w:val="1"/>
        </w:numPr>
      </w:pPr>
      <w:hyperlink r:id="rId92" w:history="1">
        <w:proofErr w:type="spellStart"/>
        <w:r w:rsidRPr="009D5F37">
          <w:rPr>
            <w:rStyle w:val="Hipervnculo"/>
          </w:rPr>
          <w:t>useTitle</w:t>
        </w:r>
        <w:proofErr w:type="spellEnd"/>
      </w:hyperlink>
      <w:r w:rsidRPr="009D5F37">
        <w:t>— establece el título de la página.</w:t>
      </w:r>
    </w:p>
    <w:p w14:paraId="6B62CFD1" w14:textId="77777777" w:rsidR="009D5F37" w:rsidRPr="009D5F37" w:rsidRDefault="009D5F37" w:rsidP="009D5F37">
      <w:pPr>
        <w:numPr>
          <w:ilvl w:val="1"/>
          <w:numId w:val="1"/>
        </w:numPr>
      </w:pPr>
      <w:hyperlink r:id="rId93" w:history="1">
        <w:proofErr w:type="spellStart"/>
        <w:r w:rsidRPr="009D5F37">
          <w:rPr>
            <w:rStyle w:val="Hipervnculo"/>
          </w:rPr>
          <w:t>usePermission</w:t>
        </w:r>
        <w:proofErr w:type="spellEnd"/>
      </w:hyperlink>
      <w:r w:rsidRPr="009D5F37">
        <w:t>— consultar el estado de los permisos para las API del navegador.</w:t>
      </w:r>
      <w:r w:rsidRPr="009D5F37">
        <w:br/>
      </w:r>
    </w:p>
    <w:p w14:paraId="48CB788A" w14:textId="77777777" w:rsidR="009D5F37" w:rsidRPr="009D5F37" w:rsidRDefault="009D5F37" w:rsidP="009D5F37">
      <w:pPr>
        <w:numPr>
          <w:ilvl w:val="0"/>
          <w:numId w:val="1"/>
        </w:numPr>
      </w:pPr>
      <w:hyperlink r:id="rId94" w:history="1">
        <w:r w:rsidRPr="009D5F37">
          <w:rPr>
            <w:rStyle w:val="Hipervnculo"/>
            <w:b/>
            <w:bCs/>
          </w:rPr>
          <w:t>Ciclos de vida</w:t>
        </w:r>
      </w:hyperlink>
    </w:p>
    <w:p w14:paraId="40DC2A76" w14:textId="77777777" w:rsidR="009D5F37" w:rsidRPr="009D5F37" w:rsidRDefault="009D5F37" w:rsidP="009D5F37">
      <w:pPr>
        <w:numPr>
          <w:ilvl w:val="1"/>
          <w:numId w:val="1"/>
        </w:numPr>
      </w:pPr>
      <w:hyperlink r:id="rId95" w:history="1">
        <w:proofErr w:type="spellStart"/>
        <w:r w:rsidRPr="009D5F37">
          <w:rPr>
            <w:rStyle w:val="Hipervnculo"/>
          </w:rPr>
          <w:t>useEffectOnce</w:t>
        </w:r>
        <w:proofErr w:type="spellEnd"/>
      </w:hyperlink>
      <w:r w:rsidRPr="009D5F37">
        <w:t>- un </w:t>
      </w:r>
      <w:proofErr w:type="spellStart"/>
      <w:r w:rsidRPr="009D5F37">
        <w:fldChar w:fldCharType="begin"/>
      </w:r>
      <w:r w:rsidRPr="009D5F37">
        <w:instrText xml:space="preserve"> HYPERLINK "https://reactjs.org/docs/hooks-reference.html" \l "useeffect" </w:instrText>
      </w:r>
      <w:r w:rsidRPr="009D5F37">
        <w:fldChar w:fldCharType="separate"/>
      </w:r>
      <w:r w:rsidRPr="009D5F37">
        <w:rPr>
          <w:rStyle w:val="Hipervnculo"/>
        </w:rPr>
        <w:t>useEffect</w:t>
      </w:r>
      <w:r w:rsidRPr="009D5F37">
        <w:fldChar w:fldCharType="end"/>
      </w:r>
      <w:r w:rsidRPr="009D5F37">
        <w:t>gancho</w:t>
      </w:r>
      <w:proofErr w:type="spellEnd"/>
      <w:r w:rsidRPr="009D5F37">
        <w:t xml:space="preserve"> modificado que solo se ejecuta una vez.</w:t>
      </w:r>
    </w:p>
    <w:p w14:paraId="5955D306" w14:textId="77777777" w:rsidR="009D5F37" w:rsidRPr="009D5F37" w:rsidRDefault="009D5F37" w:rsidP="009D5F37">
      <w:pPr>
        <w:numPr>
          <w:ilvl w:val="1"/>
          <w:numId w:val="1"/>
        </w:numPr>
      </w:pPr>
      <w:hyperlink r:id="rId96" w:history="1">
        <w:proofErr w:type="spellStart"/>
        <w:r w:rsidRPr="009D5F37">
          <w:rPr>
            <w:rStyle w:val="Hipervnculo"/>
          </w:rPr>
          <w:t>useEvent</w:t>
        </w:r>
        <w:proofErr w:type="spellEnd"/>
      </w:hyperlink>
      <w:r w:rsidRPr="009D5F37">
        <w:t>— suscribirse a eventos.</w:t>
      </w:r>
    </w:p>
    <w:p w14:paraId="4C8D6512" w14:textId="77777777" w:rsidR="009D5F37" w:rsidRPr="009D5F37" w:rsidRDefault="009D5F37" w:rsidP="009D5F37">
      <w:pPr>
        <w:numPr>
          <w:ilvl w:val="1"/>
          <w:numId w:val="1"/>
        </w:numPr>
      </w:pPr>
      <w:hyperlink r:id="rId97" w:history="1">
        <w:proofErr w:type="spellStart"/>
        <w:r w:rsidRPr="009D5F37">
          <w:rPr>
            <w:rStyle w:val="Hipervnculo"/>
          </w:rPr>
          <w:t>useLifecycles</w:t>
        </w:r>
        <w:proofErr w:type="spellEnd"/>
      </w:hyperlink>
      <w:r w:rsidRPr="009D5F37">
        <w:t>— llamadas </w:t>
      </w:r>
      <w:proofErr w:type="spellStart"/>
      <w:r w:rsidRPr="009D5F37">
        <w:t>mounty</w:t>
      </w:r>
      <w:proofErr w:type="spellEnd"/>
      <w:r w:rsidRPr="009D5F37">
        <w:t> </w:t>
      </w:r>
      <w:proofErr w:type="spellStart"/>
      <w:r w:rsidRPr="009D5F37">
        <w:t>unmountdevoluciones</w:t>
      </w:r>
      <w:proofErr w:type="spellEnd"/>
      <w:r w:rsidRPr="009D5F37">
        <w:t xml:space="preserve"> de llamada.</w:t>
      </w:r>
    </w:p>
    <w:p w14:paraId="676B3FD9" w14:textId="77777777" w:rsidR="009D5F37" w:rsidRPr="009D5F37" w:rsidRDefault="009D5F37" w:rsidP="009D5F37">
      <w:pPr>
        <w:numPr>
          <w:ilvl w:val="1"/>
          <w:numId w:val="1"/>
        </w:numPr>
      </w:pPr>
      <w:hyperlink r:id="rId98" w:history="1">
        <w:proofErr w:type="spellStart"/>
        <w:r w:rsidRPr="009D5F37">
          <w:rPr>
            <w:rStyle w:val="Hipervnculo"/>
          </w:rPr>
          <w:t>useMountedState</w:t>
        </w:r>
      </w:hyperlink>
      <w:r w:rsidRPr="009D5F37">
        <w:t>y</w:t>
      </w:r>
      <w:proofErr w:type="spellEnd"/>
      <w:r w:rsidRPr="009D5F37">
        <w:t>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"https://github.com/streamich/react-use/blob/master/docs/useUnmountPromise.md" </w:instrText>
      </w:r>
      <w:r w:rsidRPr="009D5F37">
        <w:fldChar w:fldCharType="separate"/>
      </w:r>
      <w:r w:rsidRPr="009D5F37">
        <w:rPr>
          <w:rStyle w:val="Hipervnculo"/>
        </w:rPr>
        <w:t>useUnmountPromise</w:t>
      </w:r>
      <w:proofErr w:type="spellEnd"/>
      <w:r w:rsidRPr="009D5F37">
        <w:fldChar w:fldCharType="end"/>
      </w:r>
      <w:r w:rsidRPr="009D5F37">
        <w:t>— rastrear si el componente está montado.</w:t>
      </w:r>
    </w:p>
    <w:p w14:paraId="187D5FA5" w14:textId="77777777" w:rsidR="009D5F37" w:rsidRPr="009D5F37" w:rsidRDefault="009D5F37" w:rsidP="009D5F37">
      <w:pPr>
        <w:numPr>
          <w:ilvl w:val="1"/>
          <w:numId w:val="1"/>
        </w:numPr>
      </w:pPr>
      <w:hyperlink r:id="rId99" w:history="1">
        <w:proofErr w:type="spellStart"/>
        <w:r w:rsidRPr="009D5F37">
          <w:rPr>
            <w:rStyle w:val="Hipervnculo"/>
          </w:rPr>
          <w:t>usePromise</w:t>
        </w:r>
        <w:proofErr w:type="spellEnd"/>
      </w:hyperlink>
      <w:r w:rsidRPr="009D5F37">
        <w:t>— resuelve la promesa solo mientras el componente está montado.</w:t>
      </w:r>
    </w:p>
    <w:p w14:paraId="1CCB016E" w14:textId="77777777" w:rsidR="009D5F37" w:rsidRPr="009D5F37" w:rsidRDefault="009D5F37" w:rsidP="009D5F37">
      <w:pPr>
        <w:numPr>
          <w:ilvl w:val="1"/>
          <w:numId w:val="1"/>
        </w:numPr>
      </w:pPr>
      <w:hyperlink r:id="rId100" w:history="1">
        <w:proofErr w:type="spellStart"/>
        <w:r w:rsidRPr="009D5F37">
          <w:rPr>
            <w:rStyle w:val="Hipervnculo"/>
          </w:rPr>
          <w:t>useLogger</w:t>
        </w:r>
        <w:proofErr w:type="spellEnd"/>
      </w:hyperlink>
      <w:r w:rsidRPr="009D5F37">
        <w:t>— inicia sesión en la consola a medida que el componente pasa por ciclos de vida.</w:t>
      </w:r>
    </w:p>
    <w:p w14:paraId="33028D30" w14:textId="77777777" w:rsidR="009D5F37" w:rsidRPr="009D5F37" w:rsidRDefault="009D5F37" w:rsidP="009D5F37">
      <w:pPr>
        <w:numPr>
          <w:ilvl w:val="1"/>
          <w:numId w:val="1"/>
        </w:numPr>
      </w:pPr>
      <w:hyperlink r:id="rId101" w:history="1">
        <w:proofErr w:type="spellStart"/>
        <w:r w:rsidRPr="009D5F37">
          <w:rPr>
            <w:rStyle w:val="Hipervnculo"/>
          </w:rPr>
          <w:t>useMount</w:t>
        </w:r>
        <w:proofErr w:type="spellEnd"/>
      </w:hyperlink>
      <w:r w:rsidRPr="009D5F37">
        <w:t>— </w:t>
      </w:r>
      <w:proofErr w:type="spellStart"/>
      <w:r w:rsidRPr="009D5F37">
        <w:t>mountdevoluciones</w:t>
      </w:r>
      <w:proofErr w:type="spellEnd"/>
      <w:r w:rsidRPr="009D5F37">
        <w:t xml:space="preserve"> de llamada de llamadas.</w:t>
      </w:r>
    </w:p>
    <w:p w14:paraId="03EF3512" w14:textId="77777777" w:rsidR="009D5F37" w:rsidRPr="009D5F37" w:rsidRDefault="009D5F37" w:rsidP="009D5F37">
      <w:pPr>
        <w:numPr>
          <w:ilvl w:val="1"/>
          <w:numId w:val="1"/>
        </w:numPr>
      </w:pPr>
      <w:hyperlink r:id="rId102" w:history="1">
        <w:proofErr w:type="spellStart"/>
        <w:r w:rsidRPr="009D5F37">
          <w:rPr>
            <w:rStyle w:val="Hipervnculo"/>
          </w:rPr>
          <w:t>useUnmount</w:t>
        </w:r>
        <w:proofErr w:type="spellEnd"/>
      </w:hyperlink>
      <w:r w:rsidRPr="009D5F37">
        <w:t>— </w:t>
      </w:r>
      <w:proofErr w:type="spellStart"/>
      <w:r w:rsidRPr="009D5F37">
        <w:t>unmountdevoluciones</w:t>
      </w:r>
      <w:proofErr w:type="spellEnd"/>
      <w:r w:rsidRPr="009D5F37">
        <w:t xml:space="preserve"> de llamada de llamadas.</w:t>
      </w:r>
    </w:p>
    <w:p w14:paraId="0AD3A3B9" w14:textId="77777777" w:rsidR="009D5F37" w:rsidRPr="009D5F37" w:rsidRDefault="009D5F37" w:rsidP="009D5F37">
      <w:pPr>
        <w:numPr>
          <w:ilvl w:val="1"/>
          <w:numId w:val="1"/>
        </w:numPr>
      </w:pPr>
      <w:hyperlink r:id="rId103" w:history="1">
        <w:proofErr w:type="spellStart"/>
        <w:r w:rsidRPr="009D5F37">
          <w:rPr>
            <w:rStyle w:val="Hipervnculo"/>
          </w:rPr>
          <w:t>useUpdateEffect</w:t>
        </w:r>
        <w:proofErr w:type="spellEnd"/>
      </w:hyperlink>
      <w:r w:rsidRPr="009D5F37">
        <w:t>— ejecutar un </w:t>
      </w:r>
      <w:proofErr w:type="spellStart"/>
      <w:r w:rsidRPr="009D5F37">
        <w:t>effectsolo</w:t>
      </w:r>
      <w:proofErr w:type="spellEnd"/>
      <w:r w:rsidRPr="009D5F37">
        <w:t xml:space="preserve"> en las actualizaciones.</w:t>
      </w:r>
    </w:p>
    <w:p w14:paraId="743C9BD0" w14:textId="77777777" w:rsidR="009D5F37" w:rsidRPr="009D5F37" w:rsidRDefault="009D5F37" w:rsidP="009D5F37">
      <w:pPr>
        <w:numPr>
          <w:ilvl w:val="1"/>
          <w:numId w:val="1"/>
        </w:numPr>
      </w:pPr>
      <w:hyperlink r:id="rId104" w:history="1">
        <w:proofErr w:type="spellStart"/>
        <w:r w:rsidRPr="009D5F37">
          <w:rPr>
            <w:rStyle w:val="Hipervnculo"/>
          </w:rPr>
          <w:t>useIsomorphicLayoutEffect</w:t>
        </w:r>
        <w:proofErr w:type="spellEnd"/>
      </w:hyperlink>
      <w:r w:rsidRPr="009D5F37">
        <w:t>— </w:t>
      </w:r>
      <w:proofErr w:type="spellStart"/>
      <w:r w:rsidRPr="009D5F37">
        <w:t>useLayoutEffectque</w:t>
      </w:r>
      <w:proofErr w:type="spellEnd"/>
      <w:r w:rsidRPr="009D5F37">
        <w:t xml:space="preserve"> eso funciona en el servidor.</w:t>
      </w:r>
    </w:p>
    <w:p w14:paraId="54326FD3" w14:textId="77777777" w:rsidR="009D5F37" w:rsidRPr="009D5F37" w:rsidRDefault="009D5F37" w:rsidP="009D5F37">
      <w:pPr>
        <w:numPr>
          <w:ilvl w:val="1"/>
          <w:numId w:val="1"/>
        </w:numPr>
      </w:pPr>
      <w:hyperlink r:id="rId105" w:history="1">
        <w:r w:rsidRPr="009D5F37">
          <w:rPr>
            <w:rStyle w:val="Hipervnculo"/>
          </w:rPr>
          <w:t>useDeepCompareEffect</w:t>
        </w:r>
      </w:hyperlink>
      <w:r w:rsidRPr="009D5F37">
        <w:t>, </w:t>
      </w:r>
      <w:hyperlink r:id="rId106" w:history="1">
        <w:r w:rsidRPr="009D5F37">
          <w:rPr>
            <w:rStyle w:val="Hipervnculo"/>
          </w:rPr>
          <w:t>useShallowCompareEffect</w:t>
        </w:r>
      </w:hyperlink>
      <w:r w:rsidRPr="009D5F37">
        <w:t>y</w:t>
      </w:r>
      <w:hyperlink r:id="rId107" w:history="1">
        <w:r w:rsidRPr="009D5F37">
          <w:rPr>
            <w:rStyle w:val="Hipervnculo"/>
          </w:rPr>
          <w:t>useCustomCompareEffect</w:t>
        </w:r>
      </w:hyperlink>
      <w:r w:rsidRPr="009D5F37">
        <w:br/>
      </w:r>
    </w:p>
    <w:p w14:paraId="2DF8D5D5" w14:textId="77777777" w:rsidR="009D5F37" w:rsidRPr="009D5F37" w:rsidRDefault="009D5F37" w:rsidP="009D5F37">
      <w:pPr>
        <w:numPr>
          <w:ilvl w:val="0"/>
          <w:numId w:val="1"/>
        </w:numPr>
      </w:pPr>
      <w:hyperlink r:id="rId108" w:history="1">
        <w:r w:rsidRPr="009D5F37">
          <w:rPr>
            <w:rStyle w:val="Hipervnculo"/>
            <w:b/>
            <w:bCs/>
          </w:rPr>
          <w:t>Estado</w:t>
        </w:r>
      </w:hyperlink>
    </w:p>
    <w:p w14:paraId="3E302099" w14:textId="77777777" w:rsidR="009D5F37" w:rsidRPr="009D5F37" w:rsidRDefault="009D5F37" w:rsidP="009D5F37">
      <w:pPr>
        <w:numPr>
          <w:ilvl w:val="1"/>
          <w:numId w:val="1"/>
        </w:numPr>
      </w:pPr>
      <w:hyperlink r:id="rId109" w:history="1">
        <w:proofErr w:type="spellStart"/>
        <w:r w:rsidRPr="009D5F37">
          <w:rPr>
            <w:rStyle w:val="Hipervnculo"/>
          </w:rPr>
          <w:t>createMemo</w:t>
        </w:r>
        <w:proofErr w:type="spellEnd"/>
      </w:hyperlink>
      <w:r w:rsidRPr="009D5F37">
        <w:t>— fábrica de anzuelos memorizados.</w:t>
      </w:r>
    </w:p>
    <w:p w14:paraId="575F6DB7" w14:textId="77777777" w:rsidR="009D5F37" w:rsidRPr="009D5F37" w:rsidRDefault="009D5F37" w:rsidP="009D5F37">
      <w:pPr>
        <w:numPr>
          <w:ilvl w:val="1"/>
          <w:numId w:val="1"/>
        </w:numPr>
      </w:pPr>
      <w:hyperlink r:id="rId110" w:history="1">
        <w:proofErr w:type="spellStart"/>
        <w:r w:rsidRPr="009D5F37">
          <w:rPr>
            <w:rStyle w:val="Hipervnculo"/>
          </w:rPr>
          <w:t>createReducer</w:t>
        </w:r>
        <w:proofErr w:type="spellEnd"/>
      </w:hyperlink>
      <w:r w:rsidRPr="009D5F37">
        <w:t>— fábrica de ganchos reductores con middleware personalizado.</w:t>
      </w:r>
    </w:p>
    <w:p w14:paraId="0300E10C" w14:textId="77777777" w:rsidR="009D5F37" w:rsidRPr="009D5F37" w:rsidRDefault="009D5F37" w:rsidP="009D5F37">
      <w:pPr>
        <w:numPr>
          <w:ilvl w:val="1"/>
          <w:numId w:val="1"/>
        </w:numPr>
      </w:pPr>
      <w:hyperlink r:id="rId111" w:history="1">
        <w:proofErr w:type="spellStart"/>
        <w:r w:rsidRPr="009D5F37">
          <w:rPr>
            <w:rStyle w:val="Hipervnculo"/>
          </w:rPr>
          <w:t>createReducerContext</w:t>
        </w:r>
      </w:hyperlink>
      <w:r w:rsidRPr="009D5F37">
        <w:t>y</w:t>
      </w:r>
      <w:proofErr w:type="spellEnd"/>
      <w:r w:rsidRPr="009D5F37">
        <w:t>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"https://github.com/streamich/react-use/blob/master/docs/createStateContext.md" </w:instrText>
      </w:r>
      <w:r w:rsidRPr="009D5F37">
        <w:fldChar w:fldCharType="separate"/>
      </w:r>
      <w:r w:rsidRPr="009D5F37">
        <w:rPr>
          <w:rStyle w:val="Hipervnculo"/>
        </w:rPr>
        <w:t>createStateContext</w:t>
      </w:r>
      <w:proofErr w:type="spellEnd"/>
      <w:r w:rsidRPr="009D5F37">
        <w:fldChar w:fldCharType="end"/>
      </w:r>
      <w:r w:rsidRPr="009D5F37">
        <w:t>— fábrica de ganchos para un estado compartido entre componentes.</w:t>
      </w:r>
    </w:p>
    <w:p w14:paraId="53C63B7C" w14:textId="77777777" w:rsidR="009D5F37" w:rsidRPr="009D5F37" w:rsidRDefault="009D5F37" w:rsidP="009D5F37">
      <w:pPr>
        <w:numPr>
          <w:ilvl w:val="1"/>
          <w:numId w:val="1"/>
        </w:numPr>
      </w:pPr>
      <w:hyperlink r:id="rId112" w:history="1">
        <w:proofErr w:type="spellStart"/>
        <w:r w:rsidRPr="009D5F37">
          <w:rPr>
            <w:rStyle w:val="Hipervnculo"/>
          </w:rPr>
          <w:t>useDefault</w:t>
        </w:r>
        <w:proofErr w:type="spellEnd"/>
      </w:hyperlink>
      <w:r w:rsidRPr="009D5F37">
        <w:t>— devuelve el valor predeterminado cuando el estado es </w:t>
      </w:r>
      <w:proofErr w:type="spellStart"/>
      <w:r w:rsidRPr="009D5F37">
        <w:t>nullo</w:t>
      </w:r>
      <w:proofErr w:type="spellEnd"/>
      <w:r w:rsidRPr="009D5F37">
        <w:t> </w:t>
      </w:r>
      <w:proofErr w:type="spellStart"/>
      <w:r w:rsidRPr="009D5F37">
        <w:t>undefined</w:t>
      </w:r>
      <w:proofErr w:type="spellEnd"/>
      <w:r w:rsidRPr="009D5F37">
        <w:t>.</w:t>
      </w:r>
    </w:p>
    <w:p w14:paraId="76E4F1BE" w14:textId="77777777" w:rsidR="009D5F37" w:rsidRPr="009D5F37" w:rsidRDefault="009D5F37" w:rsidP="009D5F37">
      <w:pPr>
        <w:numPr>
          <w:ilvl w:val="1"/>
          <w:numId w:val="1"/>
        </w:numPr>
      </w:pPr>
      <w:hyperlink r:id="rId113" w:history="1">
        <w:proofErr w:type="spellStart"/>
        <w:r w:rsidRPr="009D5F37">
          <w:rPr>
            <w:rStyle w:val="Hipervnculo"/>
          </w:rPr>
          <w:t>useGetSet</w:t>
        </w:r>
        <w:proofErr w:type="spellEnd"/>
      </w:hyperlink>
      <w:r w:rsidRPr="009D5F37">
        <w:t>— devuelve el captador de estado </w:t>
      </w:r>
      <w:proofErr w:type="spellStart"/>
      <w:proofErr w:type="gramStart"/>
      <w:r w:rsidRPr="009D5F37">
        <w:t>get</w:t>
      </w:r>
      <w:proofErr w:type="spellEnd"/>
      <w:r w:rsidRPr="009D5F37">
        <w:t>(</w:t>
      </w:r>
      <w:proofErr w:type="gramEnd"/>
      <w:r w:rsidRPr="009D5F37">
        <w:t>)en lugar del estado sin procesar.</w:t>
      </w:r>
    </w:p>
    <w:p w14:paraId="481AF3DE" w14:textId="77777777" w:rsidR="009D5F37" w:rsidRPr="009D5F37" w:rsidRDefault="009D5F37" w:rsidP="009D5F37">
      <w:pPr>
        <w:numPr>
          <w:ilvl w:val="1"/>
          <w:numId w:val="1"/>
        </w:numPr>
      </w:pPr>
      <w:hyperlink r:id="rId114" w:history="1">
        <w:proofErr w:type="spellStart"/>
        <w:r w:rsidRPr="009D5F37">
          <w:rPr>
            <w:rStyle w:val="Hipervnculo"/>
          </w:rPr>
          <w:t>useGetSetState</w:t>
        </w:r>
        <w:proofErr w:type="spellEnd"/>
      </w:hyperlink>
      <w:r w:rsidRPr="009D5F37">
        <w:t>— como si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"https://github.com/streamich/react-use/blob/master/docs/useGetSet.md" </w:instrText>
      </w:r>
      <w:r w:rsidRPr="009D5F37">
        <w:fldChar w:fldCharType="separate"/>
      </w:r>
      <w:r w:rsidRPr="009D5F37">
        <w:rPr>
          <w:rStyle w:val="Hipervnculo"/>
        </w:rPr>
        <w:t>useGetSet</w:t>
      </w:r>
      <w:r w:rsidRPr="009D5F37">
        <w:fldChar w:fldCharType="end"/>
      </w:r>
      <w:r w:rsidRPr="009D5F37">
        <w:t>tuviera</w:t>
      </w:r>
      <w:proofErr w:type="spellEnd"/>
      <w:r w:rsidRPr="009D5F37">
        <w:t>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"https://github.com/streamich/react-use/blob/master/docs/useSetState.md" </w:instrText>
      </w:r>
      <w:r w:rsidRPr="009D5F37">
        <w:fldChar w:fldCharType="separate"/>
      </w:r>
      <w:r w:rsidRPr="009D5F37">
        <w:rPr>
          <w:rStyle w:val="Hipervnculo"/>
        </w:rPr>
        <w:t>useSetState</w:t>
      </w:r>
      <w:r w:rsidRPr="009D5F37">
        <w:fldChar w:fldCharType="end"/>
      </w:r>
      <w:r w:rsidRPr="009D5F37">
        <w:t>un</w:t>
      </w:r>
      <w:proofErr w:type="spellEnd"/>
      <w:r w:rsidRPr="009D5F37">
        <w:t xml:space="preserve"> bebé.</w:t>
      </w:r>
    </w:p>
    <w:p w14:paraId="4D0A7094" w14:textId="77777777" w:rsidR="009D5F37" w:rsidRPr="009D5F37" w:rsidRDefault="009D5F37" w:rsidP="009D5F37">
      <w:pPr>
        <w:numPr>
          <w:ilvl w:val="1"/>
          <w:numId w:val="1"/>
        </w:numPr>
      </w:pPr>
      <w:hyperlink r:id="rId115" w:history="1">
        <w:proofErr w:type="spellStart"/>
        <w:r w:rsidRPr="009D5F37">
          <w:rPr>
            <w:rStyle w:val="Hipervnculo"/>
          </w:rPr>
          <w:t>useLatest</w:t>
        </w:r>
        <w:proofErr w:type="spellEnd"/>
      </w:hyperlink>
      <w:r w:rsidRPr="009D5F37">
        <w:t>— devuelve el último estado o accesorios</w:t>
      </w:r>
    </w:p>
    <w:p w14:paraId="248DAAF2" w14:textId="1DBB62F7" w:rsidR="009D5F37" w:rsidRPr="009D5F37" w:rsidRDefault="009D5F37" w:rsidP="009D5F37">
      <w:pPr>
        <w:numPr>
          <w:ilvl w:val="1"/>
          <w:numId w:val="1"/>
        </w:numPr>
      </w:pPr>
      <w:hyperlink r:id="rId116" w:history="1">
        <w:proofErr w:type="spellStart"/>
        <w:r w:rsidRPr="009D5F37">
          <w:rPr>
            <w:rStyle w:val="Hipervnculo"/>
          </w:rPr>
          <w:t>usePrevious</w:t>
        </w:r>
        <w:proofErr w:type="spellEnd"/>
      </w:hyperlink>
      <w:r w:rsidRPr="009D5F37">
        <w:t>— devuelve el estado o accesorios anteriores.</w:t>
      </w:r>
      <w:r w:rsidRPr="009D5F37">
        <mc:AlternateContent>
          <mc:Choice Requires="wps">
            <w:drawing>
              <wp:inline distT="0" distB="0" distL="0" distR="0" wp14:anchorId="4CDBB56F" wp14:editId="29AE45E0">
                <wp:extent cx="304800" cy="304800"/>
                <wp:effectExtent l="0" t="0" r="0" b="0"/>
                <wp:docPr id="64" name="Rectángulo 64">
                  <a:hlinkClick xmlns:a="http://schemas.openxmlformats.org/drawingml/2006/main" r:id="rId1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6707D" id="Rectángulo 64" o:spid="_x0000_s1026" href="https://codesandbox.io/s/fervent-galileo-krgx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3BCD6" w14:textId="77777777" w:rsidR="009D5F37" w:rsidRPr="009D5F37" w:rsidRDefault="009D5F37" w:rsidP="009D5F37">
      <w:pPr>
        <w:numPr>
          <w:ilvl w:val="1"/>
          <w:numId w:val="1"/>
        </w:numPr>
      </w:pPr>
      <w:hyperlink r:id="rId118" w:history="1">
        <w:proofErr w:type="spellStart"/>
        <w:r w:rsidRPr="009D5F37">
          <w:rPr>
            <w:rStyle w:val="Hipervnculo"/>
          </w:rPr>
          <w:t>usePreviousDistinct</w:t>
        </w:r>
        <w:proofErr w:type="spellEnd"/>
      </w:hyperlink>
      <w:r w:rsidRPr="009D5F37">
        <w:t>- como </w:t>
      </w:r>
      <w:proofErr w:type="spellStart"/>
      <w:r w:rsidRPr="009D5F37">
        <w:t>usePreviouspero</w:t>
      </w:r>
      <w:proofErr w:type="spellEnd"/>
      <w:r w:rsidRPr="009D5F37">
        <w:t xml:space="preserve"> con un predicado para determinar si </w:t>
      </w:r>
      <w:proofErr w:type="spellStart"/>
      <w:r w:rsidRPr="009D5F37">
        <w:t>previousdebe</w:t>
      </w:r>
      <w:proofErr w:type="spellEnd"/>
      <w:r w:rsidRPr="009D5F37">
        <w:t xml:space="preserve"> actualizarse.</w:t>
      </w:r>
    </w:p>
    <w:p w14:paraId="60D03D0D" w14:textId="77777777" w:rsidR="009D5F37" w:rsidRPr="009D5F37" w:rsidRDefault="009D5F37" w:rsidP="009D5F37">
      <w:pPr>
        <w:numPr>
          <w:ilvl w:val="1"/>
          <w:numId w:val="1"/>
        </w:numPr>
      </w:pPr>
      <w:hyperlink r:id="rId119" w:history="1">
        <w:proofErr w:type="spellStart"/>
        <w:r w:rsidRPr="009D5F37">
          <w:rPr>
            <w:rStyle w:val="Hipervnculo"/>
          </w:rPr>
          <w:t>useObservable</w:t>
        </w:r>
        <w:proofErr w:type="spellEnd"/>
      </w:hyperlink>
      <w:r w:rsidRPr="009D5F37">
        <w:t>— realiza un seguimiento del valor más reciente de un archivo Observable.</w:t>
      </w:r>
    </w:p>
    <w:p w14:paraId="2FC2F75C" w14:textId="67A79082" w:rsidR="009D5F37" w:rsidRPr="009D5F37" w:rsidRDefault="009D5F37" w:rsidP="009D5F37">
      <w:pPr>
        <w:numPr>
          <w:ilvl w:val="1"/>
          <w:numId w:val="1"/>
        </w:numPr>
      </w:pPr>
      <w:hyperlink r:id="rId120" w:history="1">
        <w:proofErr w:type="spellStart"/>
        <w:r w:rsidRPr="009D5F37">
          <w:rPr>
            <w:rStyle w:val="Hipervnculo"/>
          </w:rPr>
          <w:t>useRafState</w:t>
        </w:r>
        <w:proofErr w:type="spellEnd"/>
      </w:hyperlink>
      <w:r w:rsidRPr="009D5F37">
        <w:t>— crea </w:t>
      </w:r>
      <w:proofErr w:type="spellStart"/>
      <w:r w:rsidRPr="009D5F37">
        <w:t>setStateun</w:t>
      </w:r>
      <w:proofErr w:type="spellEnd"/>
      <w:r w:rsidRPr="009D5F37">
        <w:t xml:space="preserve"> método que solo se actualiza después de </w:t>
      </w:r>
      <w:proofErr w:type="spellStart"/>
      <w:r w:rsidRPr="009D5F37">
        <w:t>requestAnimationFrame</w:t>
      </w:r>
      <w:proofErr w:type="spellEnd"/>
      <w:r w:rsidRPr="009D5F37">
        <w:t>.</w:t>
      </w:r>
      <w:r w:rsidRPr="009D5F37">
        <mc:AlternateContent>
          <mc:Choice Requires="wps">
            <w:drawing>
              <wp:inline distT="0" distB="0" distL="0" distR="0" wp14:anchorId="23CC53A5" wp14:editId="3B0FC93A">
                <wp:extent cx="304800" cy="304800"/>
                <wp:effectExtent l="0" t="0" r="0" b="0"/>
                <wp:docPr id="63" name="Rectángulo 63">
                  <a:hlinkClick xmlns:a="http://schemas.openxmlformats.org/drawingml/2006/main" r:id="rId1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1AC0D" id="Rectángulo 63" o:spid="_x0000_s1026" href="https://streamich.github.io/react-use/?path=/story/state-userafstat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9863E1" w14:textId="331DEAF2" w:rsidR="009D5F37" w:rsidRPr="009D5F37" w:rsidRDefault="009D5F37" w:rsidP="009D5F37">
      <w:pPr>
        <w:numPr>
          <w:ilvl w:val="1"/>
          <w:numId w:val="1"/>
        </w:numPr>
      </w:pPr>
      <w:hyperlink r:id="rId122" w:history="1">
        <w:proofErr w:type="spellStart"/>
        <w:r w:rsidRPr="009D5F37">
          <w:rPr>
            <w:rStyle w:val="Hipervnculo"/>
          </w:rPr>
          <w:t>useSetState</w:t>
        </w:r>
        <w:proofErr w:type="spellEnd"/>
      </w:hyperlink>
      <w:r w:rsidRPr="009D5F37">
        <w:t>— crea </w:t>
      </w:r>
      <w:proofErr w:type="spellStart"/>
      <w:r w:rsidRPr="009D5F37">
        <w:t>setStateun</w:t>
      </w:r>
      <w:proofErr w:type="spellEnd"/>
      <w:r w:rsidRPr="009D5F37">
        <w:t xml:space="preserve"> método que funciona como </w:t>
      </w:r>
      <w:proofErr w:type="spellStart"/>
      <w:proofErr w:type="gramStart"/>
      <w:r w:rsidRPr="009D5F37">
        <w:t>this.setState</w:t>
      </w:r>
      <w:proofErr w:type="spellEnd"/>
      <w:proofErr w:type="gramEnd"/>
      <w:r w:rsidRPr="009D5F37">
        <w:t>.</w:t>
      </w:r>
      <w:r w:rsidRPr="009D5F37">
        <mc:AlternateContent>
          <mc:Choice Requires="wps">
            <w:drawing>
              <wp:inline distT="0" distB="0" distL="0" distR="0" wp14:anchorId="70B19F21" wp14:editId="7E5F8FD5">
                <wp:extent cx="304800" cy="304800"/>
                <wp:effectExtent l="0" t="0" r="0" b="0"/>
                <wp:docPr id="62" name="Rectángulo 62">
                  <a:hlinkClick xmlns:a="http://schemas.openxmlformats.org/drawingml/2006/main" r:id="rId1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F512" id="Rectángulo 62" o:spid="_x0000_s1026" href="https://codesandbox.io/s/n75zqn1xp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3C9850" w14:textId="4DDDCF33" w:rsidR="009D5F37" w:rsidRPr="009D5F37" w:rsidRDefault="009D5F37" w:rsidP="009D5F37">
      <w:pPr>
        <w:numPr>
          <w:ilvl w:val="1"/>
          <w:numId w:val="1"/>
        </w:numPr>
      </w:pPr>
      <w:hyperlink r:id="rId124" w:history="1">
        <w:proofErr w:type="spellStart"/>
        <w:r w:rsidRPr="009D5F37">
          <w:rPr>
            <w:rStyle w:val="Hipervnculo"/>
          </w:rPr>
          <w:t>useStateList</w:t>
        </w:r>
        <w:proofErr w:type="spellEnd"/>
      </w:hyperlink>
      <w:r w:rsidRPr="009D5F37">
        <w:t>— itera circularmente sobre una matriz.</w:t>
      </w:r>
      <w:r w:rsidRPr="009D5F37">
        <mc:AlternateContent>
          <mc:Choice Requires="wps">
            <w:drawing>
              <wp:inline distT="0" distB="0" distL="0" distR="0" wp14:anchorId="6932AC0C" wp14:editId="63444A28">
                <wp:extent cx="304800" cy="304800"/>
                <wp:effectExtent l="0" t="0" r="0" b="0"/>
                <wp:docPr id="61" name="Rectángulo 61">
                  <a:hlinkClick xmlns:a="http://schemas.openxmlformats.org/drawingml/2006/main" r:id="rId1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72E28" id="Rectángulo 61" o:spid="_x0000_s1026" href="https://codesandbox.io/s/bold-dewdney-pjzk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AC0C48" w14:textId="49E518DA" w:rsidR="009D5F37" w:rsidRPr="009D5F37" w:rsidRDefault="009D5F37" w:rsidP="009D5F37">
      <w:pPr>
        <w:numPr>
          <w:ilvl w:val="1"/>
          <w:numId w:val="1"/>
        </w:numPr>
      </w:pPr>
      <w:hyperlink r:id="rId126" w:history="1">
        <w:proofErr w:type="spellStart"/>
        <w:r w:rsidRPr="009D5F37">
          <w:rPr>
            <w:rStyle w:val="Hipervnculo"/>
          </w:rPr>
          <w:t>useToggleyuseBoolean</w:t>
        </w:r>
        <w:proofErr w:type="spellEnd"/>
      </w:hyperlink>
      <w:r w:rsidRPr="009D5F37">
        <w:t> — rastrea el estado de un booleano.</w:t>
      </w:r>
      <w:r w:rsidRPr="009D5F37">
        <mc:AlternateContent>
          <mc:Choice Requires="wps">
            <w:drawing>
              <wp:inline distT="0" distB="0" distL="0" distR="0" wp14:anchorId="57FF3A53" wp14:editId="40279753">
                <wp:extent cx="304800" cy="304800"/>
                <wp:effectExtent l="0" t="0" r="0" b="0"/>
                <wp:docPr id="60" name="Rectángulo 60">
                  <a:hlinkClick xmlns:a="http://schemas.openxmlformats.org/drawingml/2006/main" r:id="rId1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6516D" id="Rectángulo 60" o:spid="_x0000_s1026" href="https://codesandbox.io/s/focused-sammet-brw2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5FEA1E" w14:textId="6F49AE60" w:rsidR="009D5F37" w:rsidRPr="009D5F37" w:rsidRDefault="009D5F37" w:rsidP="009D5F37">
      <w:pPr>
        <w:numPr>
          <w:ilvl w:val="1"/>
          <w:numId w:val="1"/>
        </w:numPr>
      </w:pPr>
      <w:hyperlink r:id="rId128" w:history="1">
        <w:proofErr w:type="spellStart"/>
        <w:r w:rsidRPr="009D5F37">
          <w:rPr>
            <w:rStyle w:val="Hipervnculo"/>
          </w:rPr>
          <w:t>useCounteryuseNumber</w:t>
        </w:r>
        <w:proofErr w:type="spellEnd"/>
      </w:hyperlink>
      <w:r w:rsidRPr="009D5F37">
        <w:t> — rastrea el estado de un número.</w:t>
      </w:r>
      <w:r w:rsidRPr="009D5F37">
        <mc:AlternateContent>
          <mc:Choice Requires="wps">
            <w:drawing>
              <wp:inline distT="0" distB="0" distL="0" distR="0" wp14:anchorId="756D668E" wp14:editId="0CE60490">
                <wp:extent cx="304800" cy="304800"/>
                <wp:effectExtent l="0" t="0" r="0" b="0"/>
                <wp:docPr id="59" name="Rectángulo 59">
                  <a:hlinkClick xmlns:a="http://schemas.openxmlformats.org/drawingml/2006/main" r:id="rId1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D6D02" id="Rectángulo 59" o:spid="_x0000_s1026" href="https://streamich.github.io/react-use/?path=/story/state-usecounter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A55113" w14:textId="6B05750F" w:rsidR="009D5F37" w:rsidRPr="009D5F37" w:rsidRDefault="009D5F37" w:rsidP="009D5F37">
      <w:pPr>
        <w:numPr>
          <w:ilvl w:val="1"/>
          <w:numId w:val="1"/>
        </w:numPr>
      </w:pPr>
      <w:hyperlink r:id="rId130" w:history="1">
        <w:proofErr w:type="spellStart"/>
        <w:r w:rsidRPr="009D5F37">
          <w:rPr>
            <w:rStyle w:val="Hipervnculo"/>
          </w:rPr>
          <w:t>useList</w:t>
        </w:r>
        <w:proofErr w:type="spellEnd"/>
      </w:hyperlink>
      <w:r w:rsidRPr="009D5F37">
        <w:t> </w:t>
      </w:r>
      <w:del w:id="0" w:author="Unknown">
        <w:r w:rsidRPr="009D5F37">
          <w:delText>y</w:delText>
        </w:r>
        <w:r w:rsidRPr="009D5F37">
          <w:fldChar w:fldCharType="begin"/>
        </w:r>
        <w:r w:rsidRPr="009D5F37">
          <w:delInstrText xml:space="preserve"> HYPERLINK "https://github.com/streamich/react-use/blob/master/docs/useUpsert.md" </w:delInstrText>
        </w:r>
        <w:r w:rsidRPr="009D5F37">
          <w:fldChar w:fldCharType="separate"/>
        </w:r>
        <w:r w:rsidRPr="009D5F37">
          <w:rPr>
            <w:rStyle w:val="Hipervnculo"/>
          </w:rPr>
          <w:delText>useUpsert</w:delText>
        </w:r>
        <w:r w:rsidRPr="009D5F37">
          <w:fldChar w:fldCharType="end"/>
        </w:r>
      </w:del>
      <w:r w:rsidRPr="009D5F37">
        <w:t>— rastrea el estado de una matriz.</w:t>
      </w:r>
      <w:r w:rsidRPr="009D5F37">
        <mc:AlternateContent>
          <mc:Choice Requires="wps">
            <w:drawing>
              <wp:inline distT="0" distB="0" distL="0" distR="0" wp14:anchorId="01043EB7" wp14:editId="1D4E970C">
                <wp:extent cx="304800" cy="304800"/>
                <wp:effectExtent l="0" t="0" r="0" b="0"/>
                <wp:docPr id="58" name="Rectángulo 58">
                  <a:hlinkClick xmlns:a="http://schemas.openxmlformats.org/drawingml/2006/main" r:id="rId1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08DB1" id="Rectángulo 58" o:spid="_x0000_s1026" href="https://codesandbox.io/s/wonderful-mahavira-1sm0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240705" w14:textId="0E62A82F" w:rsidR="009D5F37" w:rsidRPr="009D5F37" w:rsidRDefault="009D5F37" w:rsidP="009D5F37">
      <w:pPr>
        <w:numPr>
          <w:ilvl w:val="1"/>
          <w:numId w:val="1"/>
        </w:numPr>
      </w:pPr>
      <w:hyperlink r:id="rId132" w:history="1">
        <w:proofErr w:type="spellStart"/>
        <w:r w:rsidRPr="009D5F37">
          <w:rPr>
            <w:rStyle w:val="Hipervnculo"/>
          </w:rPr>
          <w:t>useMap</w:t>
        </w:r>
        <w:proofErr w:type="spellEnd"/>
      </w:hyperlink>
      <w:r w:rsidRPr="009D5F37">
        <w:t>— rastrea el estado de un objeto.</w:t>
      </w:r>
      <w:r w:rsidRPr="009D5F37">
        <mc:AlternateContent>
          <mc:Choice Requires="wps">
            <w:drawing>
              <wp:inline distT="0" distB="0" distL="0" distR="0" wp14:anchorId="1AE69FF7" wp14:editId="53877364">
                <wp:extent cx="304800" cy="304800"/>
                <wp:effectExtent l="0" t="0" r="0" b="0"/>
                <wp:docPr id="57" name="Rectángulo 57">
                  <a:hlinkClick xmlns:a="http://schemas.openxmlformats.org/drawingml/2006/main" r:id="rId1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38A29" id="Rectángulo 57" o:spid="_x0000_s1026" href="https://codesandbox.io/s/quirky-dewdney-gi1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2DF860" w14:textId="53330CA4" w:rsidR="009D5F37" w:rsidRPr="009D5F37" w:rsidRDefault="009D5F37" w:rsidP="009D5F37">
      <w:pPr>
        <w:numPr>
          <w:ilvl w:val="1"/>
          <w:numId w:val="1"/>
        </w:numPr>
      </w:pPr>
      <w:hyperlink r:id="rId134" w:history="1">
        <w:proofErr w:type="spellStart"/>
        <w:r w:rsidRPr="009D5F37">
          <w:rPr>
            <w:rStyle w:val="Hipervnculo"/>
          </w:rPr>
          <w:t>useSet</w:t>
        </w:r>
        <w:proofErr w:type="spellEnd"/>
      </w:hyperlink>
      <w:r w:rsidRPr="009D5F37">
        <w:t>— rastrea el estado de un Conjunto.</w:t>
      </w:r>
      <w:r w:rsidRPr="009D5F37">
        <mc:AlternateContent>
          <mc:Choice Requires="wps">
            <w:drawing>
              <wp:inline distT="0" distB="0" distL="0" distR="0" wp14:anchorId="1C938407" wp14:editId="0FE1597F">
                <wp:extent cx="304800" cy="304800"/>
                <wp:effectExtent l="0" t="0" r="0" b="0"/>
                <wp:docPr id="56" name="Rectángulo 56">
                  <a:hlinkClick xmlns:a="http://schemas.openxmlformats.org/drawingml/2006/main" r:id="rId1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CC678" id="Rectángulo 56" o:spid="_x0000_s1026" href="https://codesandbox.io/s/bold-shtern-6jlg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E5624" w14:textId="77777777" w:rsidR="009D5F37" w:rsidRPr="009D5F37" w:rsidRDefault="009D5F37" w:rsidP="009D5F37">
      <w:pPr>
        <w:numPr>
          <w:ilvl w:val="1"/>
          <w:numId w:val="1"/>
        </w:numPr>
      </w:pPr>
      <w:hyperlink r:id="rId136" w:history="1">
        <w:proofErr w:type="spellStart"/>
        <w:r w:rsidRPr="009D5F37">
          <w:rPr>
            <w:rStyle w:val="Hipervnculo"/>
          </w:rPr>
          <w:t>useQueue</w:t>
        </w:r>
        <w:proofErr w:type="spellEnd"/>
      </w:hyperlink>
      <w:r w:rsidRPr="009D5F37">
        <w:t>— implementa una cola simple.</w:t>
      </w:r>
    </w:p>
    <w:p w14:paraId="6B5B5FB1" w14:textId="580D26C9" w:rsidR="009D5F37" w:rsidRPr="009D5F37" w:rsidRDefault="009D5F37" w:rsidP="009D5F37">
      <w:pPr>
        <w:numPr>
          <w:ilvl w:val="1"/>
          <w:numId w:val="1"/>
        </w:numPr>
      </w:pPr>
      <w:hyperlink r:id="rId137" w:history="1">
        <w:proofErr w:type="spellStart"/>
        <w:r w:rsidRPr="009D5F37">
          <w:rPr>
            <w:rStyle w:val="Hipervnculo"/>
          </w:rPr>
          <w:t>useStateValidator</w:t>
        </w:r>
        <w:proofErr w:type="spellEnd"/>
      </w:hyperlink>
      <w:r w:rsidRPr="009D5F37">
        <w:t>— rastrea el estado de un objeto.</w:t>
      </w:r>
      <w:r w:rsidRPr="009D5F37">
        <mc:AlternateContent>
          <mc:Choice Requires="wps">
            <w:drawing>
              <wp:inline distT="0" distB="0" distL="0" distR="0" wp14:anchorId="623CAF7C" wp14:editId="3B7D7C0F">
                <wp:extent cx="304800" cy="304800"/>
                <wp:effectExtent l="0" t="0" r="0" b="0"/>
                <wp:docPr id="55" name="Rectángulo 55">
                  <a:hlinkClick xmlns:a="http://schemas.openxmlformats.org/drawingml/2006/main" r:id="rId1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15C93" id="Rectángulo 55" o:spid="_x0000_s1026" href="https://streamich.github.io/react-use/?path=/story/state-usestatevalidator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73077B" w14:textId="28369B4D" w:rsidR="009D5F37" w:rsidRPr="009D5F37" w:rsidRDefault="009D5F37" w:rsidP="009D5F37">
      <w:pPr>
        <w:numPr>
          <w:ilvl w:val="1"/>
          <w:numId w:val="1"/>
        </w:numPr>
      </w:pPr>
      <w:hyperlink r:id="rId139" w:history="1">
        <w:proofErr w:type="spellStart"/>
        <w:r w:rsidRPr="009D5F37">
          <w:rPr>
            <w:rStyle w:val="Hipervnculo"/>
          </w:rPr>
          <w:t>useStateWithHistory</w:t>
        </w:r>
        <w:proofErr w:type="spellEnd"/>
      </w:hyperlink>
      <w:r w:rsidRPr="009D5F37">
        <w:t>— almacena valores de estado anteriores y proporciona identificadores para viajar a través de ellos.</w:t>
      </w:r>
      <w:r w:rsidRPr="009D5F37">
        <mc:AlternateContent>
          <mc:Choice Requires="wps">
            <w:drawing>
              <wp:inline distT="0" distB="0" distL="0" distR="0" wp14:anchorId="4D250D50" wp14:editId="5A9F3163">
                <wp:extent cx="304800" cy="304800"/>
                <wp:effectExtent l="0" t="0" r="0" b="0"/>
                <wp:docPr id="54" name="Rectángulo 54">
                  <a:hlinkClick xmlns:a="http://schemas.openxmlformats.org/drawingml/2006/main" r:id="rId1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53A91" id="Rectángulo 54" o:spid="_x0000_s1026" href="https://streamich.github.io/react-use/?path=/story/state-usestatewithhistory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F2CF06" w14:textId="1B4AE991" w:rsidR="009D5F37" w:rsidRPr="009D5F37" w:rsidRDefault="009D5F37" w:rsidP="009D5F37">
      <w:pPr>
        <w:numPr>
          <w:ilvl w:val="1"/>
          <w:numId w:val="1"/>
        </w:numPr>
      </w:pPr>
      <w:hyperlink r:id="rId141" w:history="1">
        <w:proofErr w:type="spellStart"/>
        <w:r w:rsidRPr="009D5F37">
          <w:rPr>
            <w:rStyle w:val="Hipervnculo"/>
          </w:rPr>
          <w:t>useMultiStateValidator</w:t>
        </w:r>
        <w:proofErr w:type="spellEnd"/>
      </w:hyperlink>
      <w:r w:rsidRPr="009D5F37">
        <w:t>— igual que el </w:t>
      </w:r>
      <w:proofErr w:type="spellStart"/>
      <w:r w:rsidRPr="009D5F37">
        <w:t>useStateValidator</w:t>
      </w:r>
      <w:proofErr w:type="spellEnd"/>
      <w:r w:rsidRPr="009D5F37">
        <w:t>, pero rastrea múltiples estados a la vez.</w:t>
      </w:r>
      <w:r w:rsidRPr="009D5F37">
        <mc:AlternateContent>
          <mc:Choice Requires="wps">
            <w:drawing>
              <wp:inline distT="0" distB="0" distL="0" distR="0" wp14:anchorId="217C8F61" wp14:editId="429CFAB6">
                <wp:extent cx="304800" cy="304800"/>
                <wp:effectExtent l="0" t="0" r="0" b="0"/>
                <wp:docPr id="53" name="Rectángulo 53">
                  <a:hlinkClick xmlns:a="http://schemas.openxmlformats.org/drawingml/2006/main" r:id="rId1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ED998" id="Rectángulo 53" o:spid="_x0000_s1026" href="https://streamich.github.io/react-use/?path=/story/state-usemultistatevalidator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BFD151C" w14:textId="0603D8A7" w:rsidR="009D5F37" w:rsidRPr="009D5F37" w:rsidRDefault="009D5F37" w:rsidP="009D5F37">
      <w:pPr>
        <w:numPr>
          <w:ilvl w:val="1"/>
          <w:numId w:val="1"/>
        </w:numPr>
      </w:pPr>
      <w:hyperlink r:id="rId143" w:history="1">
        <w:proofErr w:type="spellStart"/>
        <w:r w:rsidRPr="009D5F37">
          <w:rPr>
            <w:rStyle w:val="Hipervnculo"/>
          </w:rPr>
          <w:t>useMediatedState</w:t>
        </w:r>
        <w:proofErr w:type="spellEnd"/>
      </w:hyperlink>
      <w:r w:rsidRPr="009D5F37">
        <w:t>— como el regular </w:t>
      </w:r>
      <w:proofErr w:type="spellStart"/>
      <w:r w:rsidRPr="009D5F37">
        <w:t>useStatepero</w:t>
      </w:r>
      <w:proofErr w:type="spellEnd"/>
      <w:r w:rsidRPr="009D5F37">
        <w:t xml:space="preserve"> con mediación por función personalizada.</w:t>
      </w:r>
      <w:r w:rsidRPr="009D5F37">
        <mc:AlternateContent>
          <mc:Choice Requires="wps">
            <w:drawing>
              <wp:inline distT="0" distB="0" distL="0" distR="0" wp14:anchorId="4295437F" wp14:editId="5D14E78C">
                <wp:extent cx="304800" cy="304800"/>
                <wp:effectExtent l="0" t="0" r="0" b="0"/>
                <wp:docPr id="52" name="Rectángulo 52">
                  <a:hlinkClick xmlns:a="http://schemas.openxmlformats.org/drawingml/2006/main" r:id="rId1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5F74E" id="Rectángulo 52" o:spid="_x0000_s1026" href="https://streamich.github.io/react-use/?path=/story/state-usemediatedstat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1FBDCC" w14:textId="7A7763CF" w:rsidR="009D5F37" w:rsidRPr="009D5F37" w:rsidRDefault="009D5F37" w:rsidP="009D5F37">
      <w:pPr>
        <w:numPr>
          <w:ilvl w:val="1"/>
          <w:numId w:val="1"/>
        </w:numPr>
      </w:pPr>
      <w:hyperlink r:id="rId145" w:history="1">
        <w:proofErr w:type="spellStart"/>
        <w:r w:rsidRPr="009D5F37">
          <w:rPr>
            <w:rStyle w:val="Hipervnculo"/>
          </w:rPr>
          <w:t>useFirstMountState</w:t>
        </w:r>
        <w:proofErr w:type="spellEnd"/>
      </w:hyperlink>
      <w:r w:rsidRPr="009D5F37">
        <w:t>— comprueba si el renderizado actual es el primero.</w:t>
      </w:r>
      <w:r w:rsidRPr="009D5F37">
        <mc:AlternateContent>
          <mc:Choice Requires="wps">
            <w:drawing>
              <wp:inline distT="0" distB="0" distL="0" distR="0" wp14:anchorId="734B2F02" wp14:editId="5CCE8955">
                <wp:extent cx="304800" cy="304800"/>
                <wp:effectExtent l="0" t="0" r="0" b="0"/>
                <wp:docPr id="51" name="Rectángulo 51">
                  <a:hlinkClick xmlns:a="http://schemas.openxmlformats.org/drawingml/2006/main" r:id="rId1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B26ED" id="Rectángulo 51" o:spid="_x0000_s1026" href="https://streamich.github.io/react-use/?path=/story/state-usefirstmountstat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C100CB" w14:textId="40ECE0F8" w:rsidR="009D5F37" w:rsidRPr="009D5F37" w:rsidRDefault="009D5F37" w:rsidP="009D5F37">
      <w:pPr>
        <w:numPr>
          <w:ilvl w:val="1"/>
          <w:numId w:val="1"/>
        </w:numPr>
      </w:pPr>
      <w:hyperlink r:id="rId147" w:history="1">
        <w:proofErr w:type="spellStart"/>
        <w:r w:rsidRPr="009D5F37">
          <w:rPr>
            <w:rStyle w:val="Hipervnculo"/>
          </w:rPr>
          <w:t>useRendersCount</w:t>
        </w:r>
        <w:proofErr w:type="spellEnd"/>
      </w:hyperlink>
      <w:r w:rsidRPr="009D5F37">
        <w:t>— contar renderizaciones de componentes.</w:t>
      </w:r>
      <w:r w:rsidRPr="009D5F37">
        <mc:AlternateContent>
          <mc:Choice Requires="wps">
            <w:drawing>
              <wp:inline distT="0" distB="0" distL="0" distR="0" wp14:anchorId="265751B2" wp14:editId="28F1022A">
                <wp:extent cx="304800" cy="304800"/>
                <wp:effectExtent l="0" t="0" r="0" b="0"/>
                <wp:docPr id="50" name="Rectángulo 50">
                  <a:hlinkClick xmlns:a="http://schemas.openxmlformats.org/drawingml/2006/main" r:id="rId1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F6788" id="Rectángulo 50" o:spid="_x0000_s1026" href="https://streamich.github.io/react-use/?path=/story/state-userenderscount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4842BE" w14:textId="4FA83C31" w:rsidR="009D5F37" w:rsidRPr="009D5F37" w:rsidRDefault="009D5F37" w:rsidP="009D5F37">
      <w:pPr>
        <w:numPr>
          <w:ilvl w:val="1"/>
          <w:numId w:val="1"/>
        </w:numPr>
      </w:pPr>
      <w:hyperlink r:id="rId149" w:history="1">
        <w:proofErr w:type="spellStart"/>
        <w:r w:rsidRPr="009D5F37">
          <w:rPr>
            <w:rStyle w:val="Hipervnculo"/>
          </w:rPr>
          <w:t>createGlobalState</w:t>
        </w:r>
        <w:proofErr w:type="spellEnd"/>
      </w:hyperlink>
      <w:r w:rsidRPr="009D5F37">
        <w:t>— estado compartido de componentes cruzados.</w:t>
      </w:r>
      <w:r w:rsidRPr="009D5F37">
        <mc:AlternateContent>
          <mc:Choice Requires="wps">
            <w:drawing>
              <wp:inline distT="0" distB="0" distL="0" distR="0" wp14:anchorId="7EE5D7C7" wp14:editId="2533CF66">
                <wp:extent cx="304800" cy="304800"/>
                <wp:effectExtent l="0" t="0" r="0" b="0"/>
                <wp:docPr id="49" name="Rectángulo 49">
                  <a:hlinkClick xmlns:a="http://schemas.openxmlformats.org/drawingml/2006/main" r:id="rId1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7E0B4" id="Rectángulo 49" o:spid="_x0000_s1026" href="https://streamich.github.io/react-use/?path=/story/state-createglobalstate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352215" w14:textId="64493F34" w:rsidR="009D5F37" w:rsidRPr="009D5F37" w:rsidRDefault="009D5F37" w:rsidP="009D5F37">
      <w:pPr>
        <w:numPr>
          <w:ilvl w:val="1"/>
          <w:numId w:val="1"/>
        </w:numPr>
      </w:pPr>
      <w:hyperlink r:id="rId151" w:history="1">
        <w:proofErr w:type="spellStart"/>
        <w:r w:rsidRPr="009D5F37">
          <w:rPr>
            <w:rStyle w:val="Hipervnculo"/>
          </w:rPr>
          <w:t>useMethods</w:t>
        </w:r>
        <w:proofErr w:type="spellEnd"/>
      </w:hyperlink>
      <w:r w:rsidRPr="009D5F37">
        <w:t>- buena alternativa a </w:t>
      </w:r>
      <w:proofErr w:type="spellStart"/>
      <w:r w:rsidRPr="009D5F37">
        <w:t>useReducer</w:t>
      </w:r>
      <w:proofErr w:type="spellEnd"/>
      <w:r w:rsidRPr="009D5F37">
        <w:t>.</w:t>
      </w:r>
      <w:r w:rsidRPr="009D5F37">
        <mc:AlternateContent>
          <mc:Choice Requires="wps">
            <w:drawing>
              <wp:inline distT="0" distB="0" distL="0" distR="0" wp14:anchorId="5293DD63" wp14:editId="47C4CF15">
                <wp:extent cx="304800" cy="304800"/>
                <wp:effectExtent l="0" t="0" r="0" b="0"/>
                <wp:docPr id="48" name="Rectángulo 48">
                  <a:hlinkClick xmlns:a="http://schemas.openxmlformats.org/drawingml/2006/main" r:id="rId1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239B7" id="Rectángulo 48" o:spid="_x0000_s1026" href="https://streamich.github.io/react-use/?path=/story/state-usemethods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t3IA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5F37">
        <w:br/>
      </w:r>
    </w:p>
    <w:p w14:paraId="766935CD" w14:textId="77777777" w:rsidR="009D5F37" w:rsidRPr="009D5F37" w:rsidRDefault="009D5F37" w:rsidP="009D5F37">
      <w:pPr>
        <w:numPr>
          <w:ilvl w:val="0"/>
          <w:numId w:val="1"/>
        </w:numPr>
      </w:pPr>
      <w:hyperlink r:id="rId153" w:history="1">
        <w:r w:rsidRPr="009D5F37">
          <w:rPr>
            <w:rStyle w:val="Hipervnculo"/>
            <w:b/>
            <w:bCs/>
          </w:rPr>
          <w:t>Misceláneas</w:t>
        </w:r>
      </w:hyperlink>
    </w:p>
    <w:p w14:paraId="3D41F6D4" w14:textId="6ED6EEF5" w:rsidR="009D5F37" w:rsidRPr="009D5F37" w:rsidRDefault="009D5F37" w:rsidP="009D5F37">
      <w:pPr>
        <w:numPr>
          <w:ilvl w:val="1"/>
          <w:numId w:val="1"/>
        </w:numPr>
      </w:pPr>
      <w:hyperlink r:id="rId154" w:history="1">
        <w:proofErr w:type="spellStart"/>
        <w:r w:rsidRPr="009D5F37">
          <w:rPr>
            <w:rStyle w:val="Hipervnculo"/>
          </w:rPr>
          <w:t>useEnsuredForwardedRef</w:t>
        </w:r>
      </w:hyperlink>
      <w:r w:rsidRPr="009D5F37">
        <w:t>y</w:t>
      </w:r>
      <w:proofErr w:type="spellEnd"/>
      <w:r w:rsidRPr="009D5F37">
        <w:t> </w:t>
      </w:r>
      <w:proofErr w:type="spellStart"/>
      <w:r w:rsidRPr="009D5F37">
        <w:fldChar w:fldCharType="begin"/>
      </w:r>
      <w:r w:rsidRPr="009D5F37">
        <w:instrText xml:space="preserve"> HYPERLINK "https://github.com/streamich/react-use/blob/master/docs/useEnsuredForwardedRef.md" </w:instrText>
      </w:r>
      <w:r w:rsidRPr="009D5F37">
        <w:fldChar w:fldCharType="separate"/>
      </w:r>
      <w:r w:rsidRPr="009D5F37">
        <w:rPr>
          <w:rStyle w:val="Hipervnculo"/>
        </w:rPr>
        <w:t>ensuredForwardRef</w:t>
      </w:r>
      <w:proofErr w:type="spellEnd"/>
      <w:r w:rsidRPr="009D5F37">
        <w:fldChar w:fldCharType="end"/>
      </w:r>
      <w:r w:rsidRPr="009D5F37">
        <w:t xml:space="preserve">— usar un </w:t>
      </w:r>
      <w:proofErr w:type="spellStart"/>
      <w:r w:rsidRPr="009D5F37">
        <w:t>React.forwardedRef</w:t>
      </w:r>
      <w:proofErr w:type="spellEnd"/>
      <w:r w:rsidRPr="009D5F37">
        <w:t xml:space="preserve"> de forma segura.</w:t>
      </w:r>
      <w:r w:rsidRPr="009D5F37">
        <mc:AlternateContent>
          <mc:Choice Requires="wps">
            <w:drawing>
              <wp:inline distT="0" distB="0" distL="0" distR="0" wp14:anchorId="0DA0EE9E" wp14:editId="7A321830">
                <wp:extent cx="304800" cy="304800"/>
                <wp:effectExtent l="0" t="0" r="0" b="0"/>
                <wp:docPr id="47" name="Rectángulo 47">
                  <a:hlinkClick xmlns:a="http://schemas.openxmlformats.org/drawingml/2006/main" r:id="rId1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5F696" id="Rectángulo 47" o:spid="_x0000_s1026" href="https://streamich.github.io/react-use/?path=/story/state-useensuredforwardedref--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E1E54D" w14:textId="77777777" w:rsidR="00B06254" w:rsidRDefault="00B06254"/>
    <w:sectPr w:rsidR="00B06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F3E78"/>
    <w:multiLevelType w:val="multilevel"/>
    <w:tmpl w:val="679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27"/>
    <w:rsid w:val="00261227"/>
    <w:rsid w:val="009D5F37"/>
    <w:rsid w:val="00B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5C310-DEBB-4064-A586-60A11F93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9D5F3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5F37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9D5F3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5F37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D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esandbox.io/s/fervent-galileo-krgx6" TargetMode="External"/><Relationship Id="rId21" Type="http://schemas.openxmlformats.org/officeDocument/2006/relationships/hyperlink" Target="https://streamich.github.io/react-use/?path=/story/sensors-usemedia--demo" TargetMode="External"/><Relationship Id="rId42" Type="http://schemas.openxmlformats.org/officeDocument/2006/relationships/hyperlink" Target="https://streamich.github.io/react-use/?path=/story/sensors-usemeasure--demo" TargetMode="External"/><Relationship Id="rId63" Type="http://schemas.openxmlformats.org/officeDocument/2006/relationships/hyperlink" Target="https://github.com/streamich/react-use/blob/master/docs/useVideo.md" TargetMode="External"/><Relationship Id="rId84" Type="http://schemas.openxmlformats.org/officeDocument/2006/relationships/hyperlink" Target="https://streamich.github.io/react-use/?path=/story/side-effects-useerror--demo" TargetMode="External"/><Relationship Id="rId138" Type="http://schemas.openxmlformats.org/officeDocument/2006/relationships/hyperlink" Target="https://streamich.github.io/react-use/?path=/story/state-usestatevalidator--demo" TargetMode="External"/><Relationship Id="rId107" Type="http://schemas.openxmlformats.org/officeDocument/2006/relationships/hyperlink" Target="https://github.com/streamich/react-use/blob/master/docs/useCustomCompareEffect.md" TargetMode="External"/><Relationship Id="rId11" Type="http://schemas.openxmlformats.org/officeDocument/2006/relationships/hyperlink" Target="https://github.com/streamich/react-use/blob/master/docs/useHash.md" TargetMode="External"/><Relationship Id="rId32" Type="http://schemas.openxmlformats.org/officeDocument/2006/relationships/hyperlink" Target="https://github.com/streamich/react-use/blob/master/docs/useScratch.md" TargetMode="External"/><Relationship Id="rId53" Type="http://schemas.openxmlformats.org/officeDocument/2006/relationships/hyperlink" Target="https://github.com/streamich/react-use/blob/master/docs/useDrop.md" TargetMode="External"/><Relationship Id="rId74" Type="http://schemas.openxmlformats.org/officeDocument/2006/relationships/hyperlink" Target="https://github.com/streamich/react-use/blob/master/docs/useUpdate.md" TargetMode="External"/><Relationship Id="rId128" Type="http://schemas.openxmlformats.org/officeDocument/2006/relationships/hyperlink" Target="https://github.com/streamich/react-use/blob/master/docs/useCounter.md" TargetMode="External"/><Relationship Id="rId149" Type="http://schemas.openxmlformats.org/officeDocument/2006/relationships/hyperlink" Target="https://github.com/streamich/react-use/blob/master/docs/createGlobalState.md" TargetMode="External"/><Relationship Id="rId5" Type="http://schemas.openxmlformats.org/officeDocument/2006/relationships/hyperlink" Target="https://github.com/streamich/react-use/blob/master/docs/useBattery.md" TargetMode="External"/><Relationship Id="rId95" Type="http://schemas.openxmlformats.org/officeDocument/2006/relationships/hyperlink" Target="https://github.com/streamich/react-use/blob/master/docs/useEffectOnce.md" TargetMode="External"/><Relationship Id="rId22" Type="http://schemas.openxmlformats.org/officeDocument/2006/relationships/hyperlink" Target="https://github.com/streamich/react-use/blob/master/docs/useMediaDevices.md" TargetMode="External"/><Relationship Id="rId43" Type="http://schemas.openxmlformats.org/officeDocument/2006/relationships/hyperlink" Target="https://github.com/streamich/react-use/blob/master/docs/createBreakpoint.md" TargetMode="External"/><Relationship Id="rId64" Type="http://schemas.openxmlformats.org/officeDocument/2006/relationships/hyperlink" Target="https://streamich.github.io/react-use/?path=/story/ui-usevideo--demo" TargetMode="External"/><Relationship Id="rId118" Type="http://schemas.openxmlformats.org/officeDocument/2006/relationships/hyperlink" Target="https://github.com/streamich/react-use/blob/master/docs/usePreviousDistinct.md" TargetMode="External"/><Relationship Id="rId139" Type="http://schemas.openxmlformats.org/officeDocument/2006/relationships/hyperlink" Target="https://github.com/streamich/react-use/blob/master/docs/useStateWithHistory.md" TargetMode="External"/><Relationship Id="rId80" Type="http://schemas.openxmlformats.org/officeDocument/2006/relationships/hyperlink" Target="https://github.com/streamich/react-use/blob/master/docs/useCopyToClipboard.md" TargetMode="External"/><Relationship Id="rId85" Type="http://schemas.openxmlformats.org/officeDocument/2006/relationships/hyperlink" Target="https://github.com/streamich/react-use/blob/master/docs/useFavicon.md" TargetMode="External"/><Relationship Id="rId150" Type="http://schemas.openxmlformats.org/officeDocument/2006/relationships/hyperlink" Target="https://streamich.github.io/react-use/?path=/story/state-createglobalstate--demo" TargetMode="External"/><Relationship Id="rId155" Type="http://schemas.openxmlformats.org/officeDocument/2006/relationships/hyperlink" Target="https://streamich.github.io/react-use/?path=/story/state-useensuredforwardedref--demo" TargetMode="External"/><Relationship Id="rId12" Type="http://schemas.openxmlformats.org/officeDocument/2006/relationships/hyperlink" Target="https://streamich.github.io/react-use/?path=/story/sensors-usehash--demo" TargetMode="External"/><Relationship Id="rId17" Type="http://schemas.openxmlformats.org/officeDocument/2006/relationships/hyperlink" Target="https://streamich.github.io/react-use/?path=/story/sensors-usekeypressevent--demo" TargetMode="External"/><Relationship Id="rId33" Type="http://schemas.openxmlformats.org/officeDocument/2006/relationships/hyperlink" Target="https://github.com/streamich/react-use/blob/master/docs/useScroll.md" TargetMode="External"/><Relationship Id="rId38" Type="http://schemas.openxmlformats.org/officeDocument/2006/relationships/hyperlink" Target="https://streamich.github.io/react-use/?path=/story/sensors-usewindowscroll--docs" TargetMode="External"/><Relationship Id="rId59" Type="http://schemas.openxmlformats.org/officeDocument/2006/relationships/hyperlink" Target="https://codesandbox.io/s/n090mqz69m" TargetMode="External"/><Relationship Id="rId103" Type="http://schemas.openxmlformats.org/officeDocument/2006/relationships/hyperlink" Target="https://github.com/streamich/react-use/blob/master/docs/useUpdateEffect.md" TargetMode="External"/><Relationship Id="rId108" Type="http://schemas.openxmlformats.org/officeDocument/2006/relationships/hyperlink" Target="https://github.com/streamich/react-use/blob/master/docs/State.md" TargetMode="External"/><Relationship Id="rId124" Type="http://schemas.openxmlformats.org/officeDocument/2006/relationships/hyperlink" Target="https://github.com/streamich/react-use/blob/master/docs/useStateList.md" TargetMode="External"/><Relationship Id="rId129" Type="http://schemas.openxmlformats.org/officeDocument/2006/relationships/hyperlink" Target="https://streamich.github.io/react-use/?path=/story/state-usecounter--demo" TargetMode="External"/><Relationship Id="rId54" Type="http://schemas.openxmlformats.org/officeDocument/2006/relationships/hyperlink" Target="https://github.com/streamich/react-use/blob/master/docs/useFullscreen.md" TargetMode="External"/><Relationship Id="rId70" Type="http://schemas.openxmlformats.org/officeDocument/2006/relationships/hyperlink" Target="https://github.com/streamich/react-use/blob/master/docs/useTimeoutFn.md" TargetMode="External"/><Relationship Id="rId75" Type="http://schemas.openxmlformats.org/officeDocument/2006/relationships/hyperlink" Target="https://github.com/streamich/react-use/blob/master/docs/Side-effects.md" TargetMode="External"/><Relationship Id="rId91" Type="http://schemas.openxmlformats.org/officeDocument/2006/relationships/hyperlink" Target="https://streamich.github.io/react-use/?path=/story/side-effects-usethrottle--demo" TargetMode="External"/><Relationship Id="rId96" Type="http://schemas.openxmlformats.org/officeDocument/2006/relationships/hyperlink" Target="https://github.com/streamich/react-use/blob/master/docs/useEvent.md" TargetMode="External"/><Relationship Id="rId140" Type="http://schemas.openxmlformats.org/officeDocument/2006/relationships/hyperlink" Target="https://streamich.github.io/react-use/?path=/story/state-usestatewithhistory--demo" TargetMode="External"/><Relationship Id="rId145" Type="http://schemas.openxmlformats.org/officeDocument/2006/relationships/hyperlink" Target="https://github.com/streamich/react-use/blob/master/docs/useFirstMountStat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sandbox.io/s/qlvn662zww" TargetMode="External"/><Relationship Id="rId23" Type="http://schemas.openxmlformats.org/officeDocument/2006/relationships/hyperlink" Target="https://github.com/streamich/react-use/blob/master/docs/useMotion.md" TargetMode="External"/><Relationship Id="rId28" Type="http://schemas.openxmlformats.org/officeDocument/2006/relationships/hyperlink" Target="https://github.com/streamich/react-use/blob/master/docs/useNetworkState.md" TargetMode="External"/><Relationship Id="rId49" Type="http://schemas.openxmlformats.org/officeDocument/2006/relationships/hyperlink" Target="https://github.com/streamich/react-use/blob/master/docs/useAudio.md" TargetMode="External"/><Relationship Id="rId114" Type="http://schemas.openxmlformats.org/officeDocument/2006/relationships/hyperlink" Target="https://github.com/streamich/react-use/blob/master/docs/useGetSetState.md" TargetMode="External"/><Relationship Id="rId119" Type="http://schemas.openxmlformats.org/officeDocument/2006/relationships/hyperlink" Target="https://github.com/streamich/react-use/blob/master/docs/useObservable.md" TargetMode="External"/><Relationship Id="rId44" Type="http://schemas.openxmlformats.org/officeDocument/2006/relationships/hyperlink" Target="https://github.com/streamich/react-use/blob/master/docs/useScrollbarWidth.md" TargetMode="External"/><Relationship Id="rId60" Type="http://schemas.openxmlformats.org/officeDocument/2006/relationships/hyperlink" Target="https://github.com/streamich/react-use/blob/master/docs/useVibrate.md" TargetMode="External"/><Relationship Id="rId65" Type="http://schemas.openxmlformats.org/officeDocument/2006/relationships/hyperlink" Target="https://github.com/streamich/react-use/blob/master/docs/Animations.md" TargetMode="External"/><Relationship Id="rId81" Type="http://schemas.openxmlformats.org/officeDocument/2006/relationships/hyperlink" Target="https://github.com/streamich/react-use/blob/master/docs/useDebounce.md" TargetMode="External"/><Relationship Id="rId86" Type="http://schemas.openxmlformats.org/officeDocument/2006/relationships/hyperlink" Target="https://github.com/streamich/react-use/blob/master/docs/useLocalStorage.md" TargetMode="External"/><Relationship Id="rId130" Type="http://schemas.openxmlformats.org/officeDocument/2006/relationships/hyperlink" Target="https://github.com/streamich/react-use/blob/master/docs/useList.md" TargetMode="External"/><Relationship Id="rId135" Type="http://schemas.openxmlformats.org/officeDocument/2006/relationships/hyperlink" Target="https://codesandbox.io/s/bold-shtern-6jlgw" TargetMode="External"/><Relationship Id="rId151" Type="http://schemas.openxmlformats.org/officeDocument/2006/relationships/hyperlink" Target="https://github.com/streamich/react-use/blob/master/docs/useMethods.md" TargetMode="External"/><Relationship Id="rId156" Type="http://schemas.openxmlformats.org/officeDocument/2006/relationships/fontTable" Target="fontTable.xml"/><Relationship Id="rId13" Type="http://schemas.openxmlformats.org/officeDocument/2006/relationships/hyperlink" Target="https://github.com/streamich/react-use/blob/master/docs/useIdle.md" TargetMode="External"/><Relationship Id="rId18" Type="http://schemas.openxmlformats.org/officeDocument/2006/relationships/hyperlink" Target="https://github.com/streamich/react-use/blob/master/docs/useLocation.md" TargetMode="External"/><Relationship Id="rId39" Type="http://schemas.openxmlformats.org/officeDocument/2006/relationships/hyperlink" Target="https://github.com/streamich/react-use/blob/master/docs/useWindowSize.md" TargetMode="External"/><Relationship Id="rId109" Type="http://schemas.openxmlformats.org/officeDocument/2006/relationships/hyperlink" Target="https://github.com/streamich/react-use/blob/master/docs/createMemo.md" TargetMode="External"/><Relationship Id="rId34" Type="http://schemas.openxmlformats.org/officeDocument/2006/relationships/hyperlink" Target="https://streamich.github.io/react-use/?path=/story/sensors-usescroll--docs" TargetMode="External"/><Relationship Id="rId50" Type="http://schemas.openxmlformats.org/officeDocument/2006/relationships/hyperlink" Target="https://codesandbox.io/s/2o4lo6rqy" TargetMode="External"/><Relationship Id="rId55" Type="http://schemas.openxmlformats.org/officeDocument/2006/relationships/hyperlink" Target="https://streamich.github.io/react-use/?path=/story/ui-usefullscreen--demo" TargetMode="External"/><Relationship Id="rId76" Type="http://schemas.openxmlformats.org/officeDocument/2006/relationships/hyperlink" Target="https://github.com/streamich/react-use/blob/master/docs/useAsync.md" TargetMode="External"/><Relationship Id="rId97" Type="http://schemas.openxmlformats.org/officeDocument/2006/relationships/hyperlink" Target="https://github.com/streamich/react-use/blob/master/docs/useLifecycles.md" TargetMode="External"/><Relationship Id="rId104" Type="http://schemas.openxmlformats.org/officeDocument/2006/relationships/hyperlink" Target="https://github.com/streamich/react-use/blob/master/docs/useIsomorphicLayoutEffect.md" TargetMode="External"/><Relationship Id="rId120" Type="http://schemas.openxmlformats.org/officeDocument/2006/relationships/hyperlink" Target="https://github.com/streamich/react-use/blob/master/docs/useRafState.md" TargetMode="External"/><Relationship Id="rId125" Type="http://schemas.openxmlformats.org/officeDocument/2006/relationships/hyperlink" Target="https://codesandbox.io/s/bold-dewdney-pjzkd" TargetMode="External"/><Relationship Id="rId141" Type="http://schemas.openxmlformats.org/officeDocument/2006/relationships/hyperlink" Target="https://github.com/streamich/react-use/blob/master/docs/useMultiStateValidator.md" TargetMode="External"/><Relationship Id="rId146" Type="http://schemas.openxmlformats.org/officeDocument/2006/relationships/hyperlink" Target="https://streamich.github.io/react-use/?path=/story/state-usefirstmountstate--demo" TargetMode="External"/><Relationship Id="rId7" Type="http://schemas.openxmlformats.org/officeDocument/2006/relationships/hyperlink" Target="https://github.com/streamich/react-use/blob/master/docs/useGeolocation.md" TargetMode="External"/><Relationship Id="rId71" Type="http://schemas.openxmlformats.org/officeDocument/2006/relationships/hyperlink" Target="https://streamich.github.io/react-use/?path=/story/animation-usetimeoutfn--demo" TargetMode="External"/><Relationship Id="rId92" Type="http://schemas.openxmlformats.org/officeDocument/2006/relationships/hyperlink" Target="https://github.com/streamich/react-use/blob/master/docs/useTitle.md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reamich.github.io/react-use/?path=/story/sensors-usenetworkstate--demo" TargetMode="External"/><Relationship Id="rId24" Type="http://schemas.openxmlformats.org/officeDocument/2006/relationships/hyperlink" Target="https://github.com/streamich/react-use/blob/master/docs/useMouse.md" TargetMode="External"/><Relationship Id="rId40" Type="http://schemas.openxmlformats.org/officeDocument/2006/relationships/hyperlink" Target="https://codesandbox.io/s/m7ln22668" TargetMode="External"/><Relationship Id="rId45" Type="http://schemas.openxmlformats.org/officeDocument/2006/relationships/hyperlink" Target="https://streamich.github.io/react-use/?path=/story/sensors-usescrollbarwidth--demo" TargetMode="External"/><Relationship Id="rId66" Type="http://schemas.openxmlformats.org/officeDocument/2006/relationships/hyperlink" Target="https://github.com/streamich/react-use/blob/master/docs/useRaf.md" TargetMode="External"/><Relationship Id="rId87" Type="http://schemas.openxmlformats.org/officeDocument/2006/relationships/hyperlink" Target="https://github.com/streamich/react-use/blob/master/docs/useLockBodyScroll.md" TargetMode="External"/><Relationship Id="rId110" Type="http://schemas.openxmlformats.org/officeDocument/2006/relationships/hyperlink" Target="https://github.com/streamich/react-use/blob/master/docs/createReducer.md" TargetMode="External"/><Relationship Id="rId115" Type="http://schemas.openxmlformats.org/officeDocument/2006/relationships/hyperlink" Target="https://github.com/streamich/react-use/blob/master/docs/useLatest.md" TargetMode="External"/><Relationship Id="rId131" Type="http://schemas.openxmlformats.org/officeDocument/2006/relationships/hyperlink" Target="https://codesandbox.io/s/wonderful-mahavira-1sm0w" TargetMode="External"/><Relationship Id="rId136" Type="http://schemas.openxmlformats.org/officeDocument/2006/relationships/hyperlink" Target="https://github.com/streamich/react-use/blob/master/docs/useQueue.md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developer.mozilla.org/en-US/docs/Web/API/Vibration_API" TargetMode="External"/><Relationship Id="rId82" Type="http://schemas.openxmlformats.org/officeDocument/2006/relationships/hyperlink" Target="https://streamich.github.io/react-use/?path=/story/side-effects-usedebounce--demo" TargetMode="External"/><Relationship Id="rId152" Type="http://schemas.openxmlformats.org/officeDocument/2006/relationships/hyperlink" Target="https://streamich.github.io/react-use/?path=/story/state-usemethods--demo" TargetMode="External"/><Relationship Id="rId19" Type="http://schemas.openxmlformats.org/officeDocument/2006/relationships/hyperlink" Target="https://github.com/streamich/react-use/blob/master/docs/useLongPress.md" TargetMode="External"/><Relationship Id="rId14" Type="http://schemas.openxmlformats.org/officeDocument/2006/relationships/hyperlink" Target="https://github.com/streamich/react-use/blob/master/docs/useIntersection.md" TargetMode="External"/><Relationship Id="rId30" Type="http://schemas.openxmlformats.org/officeDocument/2006/relationships/hyperlink" Target="https://github.com/streamich/react-use/blob/master/docs/useOrientation.md" TargetMode="External"/><Relationship Id="rId35" Type="http://schemas.openxmlformats.org/officeDocument/2006/relationships/hyperlink" Target="https://github.com/streamich/react-use/blob/master/docs/useScrolling.md" TargetMode="External"/><Relationship Id="rId56" Type="http://schemas.openxmlformats.org/officeDocument/2006/relationships/hyperlink" Target="https://github.com/streamich/react-use/blob/master/docs/useSlider.md" TargetMode="External"/><Relationship Id="rId77" Type="http://schemas.openxmlformats.org/officeDocument/2006/relationships/hyperlink" Target="https://github.com/streamich/react-use/blob/master/docs/useBeforeUnload.md" TargetMode="External"/><Relationship Id="rId100" Type="http://schemas.openxmlformats.org/officeDocument/2006/relationships/hyperlink" Target="https://github.com/streamich/react-use/blob/master/docs/useLogger.md" TargetMode="External"/><Relationship Id="rId105" Type="http://schemas.openxmlformats.org/officeDocument/2006/relationships/hyperlink" Target="https://github.com/streamich/react-use/blob/master/docs/useDeepCompareEffect.md" TargetMode="External"/><Relationship Id="rId126" Type="http://schemas.openxmlformats.org/officeDocument/2006/relationships/hyperlink" Target="https://github.com/streamich/react-use/blob/master/docs/useToggle.md" TargetMode="External"/><Relationship Id="rId147" Type="http://schemas.openxmlformats.org/officeDocument/2006/relationships/hyperlink" Target="https://github.com/streamich/react-use/blob/master/docs/useRendersCount.md" TargetMode="External"/><Relationship Id="rId8" Type="http://schemas.openxmlformats.org/officeDocument/2006/relationships/hyperlink" Target="https://streamich.github.io/react-use/?path=/story/sensors-usegeolocation--demo" TargetMode="External"/><Relationship Id="rId51" Type="http://schemas.openxmlformats.org/officeDocument/2006/relationships/hyperlink" Target="https://github.com/streamich/react-use/blob/master/docs/useClickAway.md" TargetMode="External"/><Relationship Id="rId72" Type="http://schemas.openxmlformats.org/officeDocument/2006/relationships/hyperlink" Target="https://github.com/streamich/react-use/blob/master/docs/useTween.md" TargetMode="External"/><Relationship Id="rId93" Type="http://schemas.openxmlformats.org/officeDocument/2006/relationships/hyperlink" Target="https://github.com/streamich/react-use/blob/master/docs/usePermission.md" TargetMode="External"/><Relationship Id="rId98" Type="http://schemas.openxmlformats.org/officeDocument/2006/relationships/hyperlink" Target="https://github.com/streamich/react-use/blob/master/docs/useMountedState.md" TargetMode="External"/><Relationship Id="rId121" Type="http://schemas.openxmlformats.org/officeDocument/2006/relationships/hyperlink" Target="https://streamich.github.io/react-use/?path=/story/state-userafstate--demo" TargetMode="External"/><Relationship Id="rId142" Type="http://schemas.openxmlformats.org/officeDocument/2006/relationships/hyperlink" Target="https://streamich.github.io/react-use/?path=/story/state-usemultistatevalidator--dem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treamich.github.io/react-use/?path=/story/sensors-usemouse--docs" TargetMode="External"/><Relationship Id="rId46" Type="http://schemas.openxmlformats.org/officeDocument/2006/relationships/hyperlink" Target="https://github.com/streamich/react-use/blob/master/docs/usePinchZoom.md" TargetMode="External"/><Relationship Id="rId67" Type="http://schemas.openxmlformats.org/officeDocument/2006/relationships/hyperlink" Target="https://github.com/streamich/react-use/blob/master/docs/useInterval.md" TargetMode="External"/><Relationship Id="rId116" Type="http://schemas.openxmlformats.org/officeDocument/2006/relationships/hyperlink" Target="https://github.com/streamich/react-use/blob/master/docs/usePrevious.md" TargetMode="External"/><Relationship Id="rId137" Type="http://schemas.openxmlformats.org/officeDocument/2006/relationships/hyperlink" Target="https://github.com/streamich/react-use/blob/master/docs/useStateValidator.md" TargetMode="External"/><Relationship Id="rId20" Type="http://schemas.openxmlformats.org/officeDocument/2006/relationships/hyperlink" Target="https://github.com/streamich/react-use/blob/master/docs/useMedia.md" TargetMode="External"/><Relationship Id="rId41" Type="http://schemas.openxmlformats.org/officeDocument/2006/relationships/hyperlink" Target="https://github.com/streamich/react-use/blob/master/docs/useMeasure.md" TargetMode="External"/><Relationship Id="rId62" Type="http://schemas.openxmlformats.org/officeDocument/2006/relationships/hyperlink" Target="https://streamich.github.io/react-use/?path=/story/ui-usevibrate--demo" TargetMode="External"/><Relationship Id="rId83" Type="http://schemas.openxmlformats.org/officeDocument/2006/relationships/hyperlink" Target="https://github.com/streamich/react-use/blob/master/docs/useError.md" TargetMode="External"/><Relationship Id="rId88" Type="http://schemas.openxmlformats.org/officeDocument/2006/relationships/hyperlink" Target="https://github.com/streamich/react-use/blob/master/docs/useRafLoop.md" TargetMode="External"/><Relationship Id="rId111" Type="http://schemas.openxmlformats.org/officeDocument/2006/relationships/hyperlink" Target="https://github.com/streamich/react-use/blob/master/docs/createReducerContext.md" TargetMode="External"/><Relationship Id="rId132" Type="http://schemas.openxmlformats.org/officeDocument/2006/relationships/hyperlink" Target="https://github.com/streamich/react-use/blob/master/docs/useMap.md" TargetMode="External"/><Relationship Id="rId153" Type="http://schemas.openxmlformats.org/officeDocument/2006/relationships/hyperlink" Target="https://github.com/streamich/react-use/blob/master" TargetMode="External"/><Relationship Id="rId15" Type="http://schemas.openxmlformats.org/officeDocument/2006/relationships/hyperlink" Target="https://streamich.github.io/react-use/?path=/story/sensors-useintersection--demo" TargetMode="External"/><Relationship Id="rId36" Type="http://schemas.openxmlformats.org/officeDocument/2006/relationships/hyperlink" Target="https://github.com/streamich/react-use/blob/master/docs/useStartTyping.md" TargetMode="External"/><Relationship Id="rId57" Type="http://schemas.openxmlformats.org/officeDocument/2006/relationships/hyperlink" Target="https://streamich.github.io/react-use/?path=/story/ui-useslider--demo" TargetMode="External"/><Relationship Id="rId106" Type="http://schemas.openxmlformats.org/officeDocument/2006/relationships/hyperlink" Target="https://github.com/streamich/react-use/blob/master/docs/useShallowCompareEffect.md" TargetMode="External"/><Relationship Id="rId127" Type="http://schemas.openxmlformats.org/officeDocument/2006/relationships/hyperlink" Target="https://codesandbox.io/s/focused-sammet-brw2d" TargetMode="External"/><Relationship Id="rId10" Type="http://schemas.openxmlformats.org/officeDocument/2006/relationships/hyperlink" Target="https://codesandbox.io/s/zpn583rvx" TargetMode="External"/><Relationship Id="rId31" Type="http://schemas.openxmlformats.org/officeDocument/2006/relationships/hyperlink" Target="https://github.com/streamich/react-use/blob/master/docs/usePageLeave.md" TargetMode="External"/><Relationship Id="rId52" Type="http://schemas.openxmlformats.org/officeDocument/2006/relationships/hyperlink" Target="https://github.com/streamich/react-use/blob/master/docs/useCss.md" TargetMode="External"/><Relationship Id="rId73" Type="http://schemas.openxmlformats.org/officeDocument/2006/relationships/hyperlink" Target="https://codesandbox.io/s/52990wwzyl" TargetMode="External"/><Relationship Id="rId78" Type="http://schemas.openxmlformats.org/officeDocument/2006/relationships/hyperlink" Target="https://github.com/streamich/react-use/blob/master/docs/useCookie.md" TargetMode="External"/><Relationship Id="rId94" Type="http://schemas.openxmlformats.org/officeDocument/2006/relationships/hyperlink" Target="https://github.com/streamich/react-use/blob/master/docs/Lifecycles.md" TargetMode="External"/><Relationship Id="rId99" Type="http://schemas.openxmlformats.org/officeDocument/2006/relationships/hyperlink" Target="https://github.com/streamich/react-use/blob/master/docs/usePromise.md" TargetMode="External"/><Relationship Id="rId101" Type="http://schemas.openxmlformats.org/officeDocument/2006/relationships/hyperlink" Target="https://github.com/streamich/react-use/blob/master/docs/useMount.md" TargetMode="External"/><Relationship Id="rId122" Type="http://schemas.openxmlformats.org/officeDocument/2006/relationships/hyperlink" Target="https://github.com/streamich/react-use/blob/master/docs/useSetState.md" TargetMode="External"/><Relationship Id="rId143" Type="http://schemas.openxmlformats.org/officeDocument/2006/relationships/hyperlink" Target="https://github.com/streamich/react-use/blob/master/docs/useMediatedState.md" TargetMode="External"/><Relationship Id="rId148" Type="http://schemas.openxmlformats.org/officeDocument/2006/relationships/hyperlink" Target="https://streamich.github.io/react-use/?path=/story/state-userenderscount--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eamich/react-use/blob/master/docs/useHover.md" TargetMode="External"/><Relationship Id="rId26" Type="http://schemas.openxmlformats.org/officeDocument/2006/relationships/hyperlink" Target="https://github.com/streamich/react-use/blob/master/docs/useMouseWheel.md" TargetMode="External"/><Relationship Id="rId47" Type="http://schemas.openxmlformats.org/officeDocument/2006/relationships/hyperlink" Target="https://streamich.github.io/react-use/?path=/story/sensors-usePinchZoom--demo" TargetMode="External"/><Relationship Id="rId68" Type="http://schemas.openxmlformats.org/officeDocument/2006/relationships/hyperlink" Target="https://github.com/streamich/react-use/blob/master/docs/useSpring.md" TargetMode="External"/><Relationship Id="rId89" Type="http://schemas.openxmlformats.org/officeDocument/2006/relationships/hyperlink" Target="https://github.com/streamich/react-use/blob/master/docs/useSessionStorage.md" TargetMode="External"/><Relationship Id="rId112" Type="http://schemas.openxmlformats.org/officeDocument/2006/relationships/hyperlink" Target="https://github.com/streamich/react-use/blob/master/docs/useDefault.md" TargetMode="External"/><Relationship Id="rId133" Type="http://schemas.openxmlformats.org/officeDocument/2006/relationships/hyperlink" Target="https://codesandbox.io/s/quirky-dewdney-gi161" TargetMode="External"/><Relationship Id="rId154" Type="http://schemas.openxmlformats.org/officeDocument/2006/relationships/hyperlink" Target="https://github.com/streamich/react-use/blob/master/docs/useEnsuredForwardedRef.md" TargetMode="External"/><Relationship Id="rId16" Type="http://schemas.openxmlformats.org/officeDocument/2006/relationships/hyperlink" Target="https://github.com/streamich/react-use/blob/master/docs/useKey.md" TargetMode="External"/><Relationship Id="rId37" Type="http://schemas.openxmlformats.org/officeDocument/2006/relationships/hyperlink" Target="https://github.com/streamich/react-use/blob/master/docs/useWindowScroll.md" TargetMode="External"/><Relationship Id="rId58" Type="http://schemas.openxmlformats.org/officeDocument/2006/relationships/hyperlink" Target="https://github.com/streamich/react-use/blob/master/docs/useSpeech.md" TargetMode="External"/><Relationship Id="rId79" Type="http://schemas.openxmlformats.org/officeDocument/2006/relationships/hyperlink" Target="https://streamich.github.io/react-use/?path=/story/side-effects-usecookie--demo" TargetMode="External"/><Relationship Id="rId102" Type="http://schemas.openxmlformats.org/officeDocument/2006/relationships/hyperlink" Target="https://github.com/streamich/react-use/blob/master/docs/useUnmount.md" TargetMode="External"/><Relationship Id="rId123" Type="http://schemas.openxmlformats.org/officeDocument/2006/relationships/hyperlink" Target="https://codesandbox.io/s/n75zqn1xp0" TargetMode="External"/><Relationship Id="rId144" Type="http://schemas.openxmlformats.org/officeDocument/2006/relationships/hyperlink" Target="https://streamich.github.io/react-use/?path=/story/state-usemediatedstate--demo" TargetMode="External"/><Relationship Id="rId90" Type="http://schemas.openxmlformats.org/officeDocument/2006/relationships/hyperlink" Target="https://github.com/streamich/react-use/blob/master/docs/useThrottle.md" TargetMode="External"/><Relationship Id="rId27" Type="http://schemas.openxmlformats.org/officeDocument/2006/relationships/hyperlink" Target="https://streamich.github.io/react-use/?path=/story/sensors-usemousewheel--docs" TargetMode="External"/><Relationship Id="rId48" Type="http://schemas.openxmlformats.org/officeDocument/2006/relationships/hyperlink" Target="https://github.com/streamich/react-use/blob/master/docs/UI.md" TargetMode="External"/><Relationship Id="rId69" Type="http://schemas.openxmlformats.org/officeDocument/2006/relationships/hyperlink" Target="https://github.com/streamich/react-use/blob/master/docs/useTimeout.md" TargetMode="External"/><Relationship Id="rId113" Type="http://schemas.openxmlformats.org/officeDocument/2006/relationships/hyperlink" Target="https://github.com/streamich/react-use/blob/master/docs/useGetSet.md" TargetMode="External"/><Relationship Id="rId134" Type="http://schemas.openxmlformats.org/officeDocument/2006/relationships/hyperlink" Target="https://github.com/streamich/react-use/blob/master/docs/useSet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2692</Words>
  <Characters>14810</Characters>
  <Application>Microsoft Office Word</Application>
  <DocSecurity>0</DocSecurity>
  <Lines>123</Lines>
  <Paragraphs>34</Paragraphs>
  <ScaleCrop>false</ScaleCrop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Zamora</dc:creator>
  <cp:keywords/>
  <dc:description/>
  <cp:lastModifiedBy>Mauricio Zamora</cp:lastModifiedBy>
  <cp:revision>2</cp:revision>
  <dcterms:created xsi:type="dcterms:W3CDTF">2023-06-01T21:31:00Z</dcterms:created>
  <dcterms:modified xsi:type="dcterms:W3CDTF">2023-06-01T21:31:00Z</dcterms:modified>
</cp:coreProperties>
</file>